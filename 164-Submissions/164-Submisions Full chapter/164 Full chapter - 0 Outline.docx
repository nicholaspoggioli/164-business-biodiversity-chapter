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F30E" w14:textId="4CC4FCE2" w:rsidR="007E2645" w:rsidRPr="005834B0" w:rsidDel="008556A2" w:rsidRDefault="007E2645" w:rsidP="008319C1">
      <w:pPr>
        <w:pStyle w:val="Title"/>
        <w:spacing w:line="276" w:lineRule="auto"/>
        <w:contextualSpacing w:val="0"/>
        <w:rPr>
          <w:del w:id="0" w:author="Nicholas Poggioli" w:date="2024-11-01T14:15:00Z" w16du:dateUtc="2024-11-01T18:15:00Z"/>
          <w:rFonts w:cs="Times New Roman"/>
          <w:sz w:val="24"/>
          <w:szCs w:val="24"/>
        </w:rPr>
      </w:pPr>
      <w:del w:id="1" w:author="Nicholas Poggioli" w:date="2024-11-01T14:15:00Z" w16du:dateUtc="2024-11-01T18:15:00Z">
        <w:r w:rsidRPr="005834B0" w:rsidDel="008556A2">
          <w:rPr>
            <w:rFonts w:cs="Times New Roman"/>
            <w:sz w:val="24"/>
            <w:szCs w:val="24"/>
          </w:rPr>
          <w:delText xml:space="preserve">Business and </w:delText>
        </w:r>
        <w:r w:rsidR="0011202C" w:rsidRPr="005834B0" w:rsidDel="008556A2">
          <w:rPr>
            <w:rFonts w:cs="Times New Roman"/>
            <w:sz w:val="24"/>
            <w:szCs w:val="24"/>
          </w:rPr>
          <w:delText>B</w:delText>
        </w:r>
        <w:r w:rsidRPr="005834B0" w:rsidDel="008556A2">
          <w:rPr>
            <w:rFonts w:cs="Times New Roman"/>
            <w:sz w:val="24"/>
            <w:szCs w:val="24"/>
          </w:rPr>
          <w:delText xml:space="preserve">iodiversity </w:delText>
        </w:r>
      </w:del>
    </w:p>
    <w:p w14:paraId="27A2FCC6" w14:textId="38324617" w:rsidR="0011202C" w:rsidRDefault="0011202C" w:rsidP="0011202C">
      <w:pPr>
        <w:pStyle w:val="Heading1"/>
        <w:rPr>
          <w:ins w:id="2" w:author="Nicholas Poggioli" w:date="2024-10-30T12:07:00Z" w16du:dateUtc="2024-10-30T16:07:00Z"/>
          <w:rFonts w:cs="Times New Roman"/>
          <w:szCs w:val="24"/>
        </w:rPr>
      </w:pPr>
      <w:r w:rsidRPr="005834B0">
        <w:rPr>
          <w:rFonts w:cs="Times New Roman"/>
          <w:szCs w:val="24"/>
        </w:rPr>
        <w:t>How Biodiversity Impacts Businesses and Societies</w:t>
      </w:r>
    </w:p>
    <w:p w14:paraId="51E18EC9" w14:textId="77777777" w:rsidR="00094A74" w:rsidRPr="005834B0" w:rsidRDefault="00094A74" w:rsidP="00094A74">
      <w:pPr>
        <w:rPr>
          <w:rFonts w:cs="Times New Roman"/>
          <w:szCs w:val="24"/>
        </w:rPr>
      </w:pPr>
      <w:r w:rsidRPr="005834B0">
        <w:rPr>
          <w:rFonts w:cs="Times New Roman"/>
          <w:szCs w:val="24"/>
        </w:rPr>
        <w:t>Wall Street Journal coverage</w:t>
      </w:r>
    </w:p>
    <w:p w14:paraId="31D1C4F0" w14:textId="58CEFD0A" w:rsidR="000312BB" w:rsidRPr="000312BB" w:rsidRDefault="000312BB" w:rsidP="00094A74">
      <w:pPr>
        <w:pStyle w:val="ListParagraph"/>
        <w:numPr>
          <w:ilvl w:val="0"/>
          <w:numId w:val="11"/>
        </w:numPr>
        <w:rPr>
          <w:ins w:id="3" w:author="Nicholas Poggioli" w:date="2024-10-31T09:01:00Z" w16du:dateUtc="2024-10-31T13:01:00Z"/>
          <w:rFonts w:cs="Times New Roman"/>
          <w:szCs w:val="24"/>
        </w:rPr>
      </w:pPr>
      <w:ins w:id="4" w:author="Nicholas Poggioli" w:date="2024-10-31T09:01:00Z" w16du:dateUtc="2024-10-31T13:01:00Z">
        <w:r>
          <w:rPr>
            <w:rFonts w:cs="Times New Roman"/>
            <w:szCs w:val="24"/>
          </w:rPr>
          <w:fldChar w:fldCharType="begin"/>
        </w:r>
        <w:r>
          <w:rPr>
            <w:rFonts w:cs="Times New Roman"/>
            <w:szCs w:val="24"/>
          </w:rPr>
          <w:instrText>HYPERLINK "</w:instrText>
        </w:r>
        <w:r w:rsidRPr="000312BB">
          <w:rPr>
            <w:rFonts w:cs="Times New Roman"/>
            <w:szCs w:val="24"/>
          </w:rPr>
          <w:instrText>https://www.wsj.com/articles/companies-pledge-action-to-stop-biodiversity-loss-in-new-initiative-aa3d4489</w:instrText>
        </w:r>
        <w:r>
          <w:rPr>
            <w:rFonts w:cs="Times New Roman"/>
            <w:szCs w:val="24"/>
          </w:rPr>
          <w:instrText>"</w:instrText>
        </w:r>
        <w:r>
          <w:rPr>
            <w:rFonts w:cs="Times New Roman"/>
            <w:szCs w:val="24"/>
          </w:rPr>
        </w:r>
        <w:r>
          <w:rPr>
            <w:rFonts w:cs="Times New Roman"/>
            <w:szCs w:val="24"/>
          </w:rPr>
          <w:fldChar w:fldCharType="separate"/>
        </w:r>
        <w:r w:rsidRPr="00C16081">
          <w:rPr>
            <w:rStyle w:val="Hyperlink"/>
            <w:rFonts w:cs="Times New Roman"/>
            <w:szCs w:val="24"/>
          </w:rPr>
          <w:t>https://www.wsj.com/articles/companies-pledge-action-to-stop-biodiversity-loss-in-new-initiative-aa3d4489</w:t>
        </w:r>
        <w:r>
          <w:rPr>
            <w:rFonts w:cs="Times New Roman"/>
            <w:szCs w:val="24"/>
          </w:rPr>
          <w:fldChar w:fldCharType="end"/>
        </w:r>
        <w:r>
          <w:rPr>
            <w:rFonts w:cs="Times New Roman"/>
            <w:szCs w:val="24"/>
          </w:rPr>
          <w:t xml:space="preserve"> </w:t>
        </w:r>
      </w:ins>
    </w:p>
    <w:p w14:paraId="552F8438" w14:textId="339332BE" w:rsidR="00094A74" w:rsidRPr="005834B0" w:rsidRDefault="000312BB" w:rsidP="00094A74">
      <w:pPr>
        <w:pStyle w:val="ListParagraph"/>
        <w:numPr>
          <w:ilvl w:val="0"/>
          <w:numId w:val="11"/>
        </w:numPr>
        <w:rPr>
          <w:rFonts w:cs="Times New Roman"/>
          <w:szCs w:val="24"/>
        </w:rPr>
      </w:pPr>
      <w:ins w:id="5" w:author="Nicholas Poggioli" w:date="2024-10-31T09:01:00Z" w16du:dateUtc="2024-10-31T13:01:00Z">
        <w:r>
          <w:rPr>
            <w:rFonts w:cs="Times New Roman"/>
            <w:szCs w:val="24"/>
          </w:rPr>
          <w:fldChar w:fldCharType="begin"/>
        </w:r>
        <w:r>
          <w:rPr>
            <w:rFonts w:cs="Times New Roman"/>
            <w:szCs w:val="24"/>
          </w:rPr>
          <w:instrText>HYPERLINK "</w:instrText>
        </w:r>
      </w:ins>
      <w:r w:rsidRPr="000312BB">
        <w:rPr>
          <w:rPrChange w:id="6" w:author="Nicholas Poggioli" w:date="2024-10-31T09:01:00Z" w16du:dateUtc="2024-10-31T13:01:00Z">
            <w:rPr>
              <w:rStyle w:val="Hyperlink"/>
              <w:rFonts w:cs="Times New Roman"/>
              <w:szCs w:val="24"/>
            </w:rPr>
          </w:rPrChange>
        </w:rPr>
        <w:instrText>https://www.wsj.com/articles/half-a-year-after-the-cop-agreement-on-nature-companies-are-increasingly-looking-at-their-biodiversity-impact-d0b53fb3</w:instrText>
      </w:r>
      <w:ins w:id="7" w:author="Nicholas Poggioli" w:date="2024-10-31T09:01:00Z" w16du:dateUtc="2024-10-31T13:01:00Z">
        <w:r>
          <w:rPr>
            <w:rFonts w:cs="Times New Roman"/>
            <w:szCs w:val="24"/>
          </w:rPr>
          <w:instrText>"</w:instrText>
        </w:r>
        <w:r>
          <w:rPr>
            <w:rFonts w:cs="Times New Roman"/>
            <w:szCs w:val="24"/>
          </w:rPr>
        </w:r>
        <w:r>
          <w:rPr>
            <w:rFonts w:cs="Times New Roman"/>
            <w:szCs w:val="24"/>
          </w:rPr>
          <w:fldChar w:fldCharType="separate"/>
        </w:r>
      </w:ins>
      <w:r w:rsidRPr="000312BB">
        <w:rPr>
          <w:rStyle w:val="Hyperlink"/>
          <w:rFonts w:cs="Times New Roman"/>
          <w:szCs w:val="24"/>
        </w:rPr>
        <w:t>https://www.wsj.com/articles/half-a-year-after-the-cop-agreement-on-nature-companies-are-increasingly-looking-at-their-biodiversity-impact-d0b53fb3</w:t>
      </w:r>
      <w:ins w:id="8" w:author="Nicholas Poggioli" w:date="2024-10-31T09:01:00Z" w16du:dateUtc="2024-10-31T13:01:00Z">
        <w:r>
          <w:rPr>
            <w:rFonts w:cs="Times New Roman"/>
            <w:szCs w:val="24"/>
          </w:rPr>
          <w:fldChar w:fldCharType="end"/>
        </w:r>
      </w:ins>
    </w:p>
    <w:p w14:paraId="1AF031F6" w14:textId="77777777" w:rsidR="00094A74" w:rsidRPr="005834B0" w:rsidRDefault="00000000" w:rsidP="00094A74">
      <w:pPr>
        <w:pStyle w:val="ListParagraph"/>
        <w:numPr>
          <w:ilvl w:val="0"/>
          <w:numId w:val="11"/>
        </w:numPr>
        <w:rPr>
          <w:rFonts w:cs="Times New Roman"/>
          <w:szCs w:val="24"/>
        </w:rPr>
      </w:pPr>
      <w:hyperlink r:id="rId8" w:history="1">
        <w:r w:rsidR="00094A74" w:rsidRPr="005834B0">
          <w:rPr>
            <w:rStyle w:val="Hyperlink"/>
            <w:rFonts w:cs="Times New Roman"/>
            <w:szCs w:val="24"/>
          </w:rPr>
          <w:t>https://www.wsj.com/articles/gucci-owner-kering-drugmaker-gsk-and-others-are-developing-a-global-standard-on-nature-loss-4c2a7f3b</w:t>
        </w:r>
      </w:hyperlink>
    </w:p>
    <w:p w14:paraId="700D54C6" w14:textId="2FD171BC" w:rsidR="00AE104A" w:rsidRPr="00AE104A" w:rsidRDefault="00000000" w:rsidP="00AE104A">
      <w:pPr>
        <w:pStyle w:val="ListParagraph"/>
        <w:numPr>
          <w:ilvl w:val="0"/>
          <w:numId w:val="11"/>
        </w:numPr>
        <w:rPr>
          <w:ins w:id="9" w:author="Nicholas Poggioli" w:date="2024-10-30T12:21:00Z" w16du:dateUtc="2024-10-30T16:21:00Z"/>
          <w:rStyle w:val="Hyperlink"/>
          <w:rFonts w:cs="Times New Roman"/>
          <w:color w:val="auto"/>
          <w:szCs w:val="24"/>
          <w:u w:val="none"/>
          <w:rPrChange w:id="10" w:author="Nicholas Poggioli" w:date="2024-10-30T12:21:00Z" w16du:dateUtc="2024-10-30T16:21:00Z">
            <w:rPr>
              <w:ins w:id="11" w:author="Nicholas Poggioli" w:date="2024-10-30T12:21:00Z" w16du:dateUtc="2024-10-30T16:21:00Z"/>
              <w:rStyle w:val="Hyperlink"/>
              <w:rFonts w:cs="Times New Roman"/>
              <w:szCs w:val="24"/>
            </w:rPr>
          </w:rPrChange>
        </w:rPr>
      </w:pPr>
      <w:hyperlink r:id="rId9" w:history="1">
        <w:r w:rsidR="00094A74" w:rsidRPr="005834B0">
          <w:rPr>
            <w:rStyle w:val="Hyperlink"/>
            <w:rFonts w:cs="Times New Roman"/>
            <w:szCs w:val="24"/>
          </w:rPr>
          <w:t>https://www.wsj.com/articles/quantifying-companies-impact-on-forests-oceans-is-a-challenge-11647349201</w:t>
        </w:r>
      </w:hyperlink>
    </w:p>
    <w:p w14:paraId="6F14680E" w14:textId="77777777" w:rsidR="00AE104A" w:rsidRPr="00AE104A" w:rsidRDefault="00AE104A">
      <w:pPr>
        <w:rPr>
          <w:ins w:id="12" w:author="Nicholas Poggioli" w:date="2024-10-30T12:20:00Z" w16du:dateUtc="2024-10-30T16:20:00Z"/>
          <w:rStyle w:val="Hyperlink"/>
          <w:rFonts w:cs="Times New Roman"/>
          <w:color w:val="auto"/>
          <w:szCs w:val="24"/>
          <w:u w:val="none"/>
        </w:rPr>
        <w:pPrChange w:id="13" w:author="Nicholas Poggioli" w:date="2024-10-30T12:21:00Z" w16du:dateUtc="2024-10-30T16:21:00Z">
          <w:pPr>
            <w:pStyle w:val="ListParagraph"/>
            <w:numPr>
              <w:numId w:val="11"/>
            </w:numPr>
            <w:ind w:hanging="360"/>
          </w:pPr>
        </w:pPrChange>
      </w:pPr>
    </w:p>
    <w:p w14:paraId="60B51A49" w14:textId="16616089" w:rsidR="00AE104A" w:rsidRPr="00AE104A" w:rsidRDefault="00AE104A">
      <w:pPr>
        <w:pStyle w:val="ListParagraph"/>
        <w:numPr>
          <w:ilvl w:val="0"/>
          <w:numId w:val="1"/>
        </w:numPr>
        <w:spacing w:line="276" w:lineRule="auto"/>
        <w:contextualSpacing w:val="0"/>
        <w:rPr>
          <w:rStyle w:val="Hyperlink"/>
          <w:rFonts w:cs="Times New Roman"/>
          <w:color w:val="auto"/>
          <w:szCs w:val="24"/>
          <w:u w:val="none"/>
        </w:rPr>
        <w:pPrChange w:id="14" w:author="Nicholas Poggioli" w:date="2024-10-30T12:21:00Z" w16du:dateUtc="2024-10-30T16:21:00Z">
          <w:pPr>
            <w:pStyle w:val="ListParagraph"/>
            <w:numPr>
              <w:numId w:val="11"/>
            </w:numPr>
            <w:ind w:hanging="360"/>
          </w:pPr>
        </w:pPrChange>
      </w:pPr>
      <w:ins w:id="15" w:author="Nicholas Poggioli" w:date="2024-10-30T12:20:00Z" w16du:dateUtc="2024-10-30T16:20:00Z">
        <w:r>
          <w:rPr>
            <w:rStyle w:val="Hyperlink"/>
            <w:rFonts w:cs="Times New Roman"/>
            <w:color w:val="auto"/>
            <w:szCs w:val="24"/>
            <w:u w:val="none"/>
          </w:rPr>
          <w:t xml:space="preserve">This </w:t>
        </w:r>
        <w:r w:rsidRPr="00AE104A">
          <w:rPr>
            <w:rPrChange w:id="16" w:author="Nicholas Poggioli" w:date="2024-10-30T12:21:00Z" w16du:dateUtc="2024-10-30T16:21:00Z">
              <w:rPr>
                <w:rStyle w:val="Hyperlink"/>
                <w:rFonts w:cs="Times New Roman"/>
                <w:color w:val="auto"/>
                <w:szCs w:val="24"/>
                <w:u w:val="none"/>
              </w:rPr>
            </w:rPrChange>
          </w:rPr>
          <w:t>chapter</w:t>
        </w:r>
        <w:r>
          <w:rPr>
            <w:rStyle w:val="Hyperlink"/>
            <w:rFonts w:cs="Times New Roman"/>
            <w:color w:val="auto"/>
            <w:szCs w:val="24"/>
            <w:u w:val="none"/>
          </w:rPr>
          <w:t xml:space="preserve"> describes </w:t>
        </w:r>
      </w:ins>
      <w:ins w:id="17" w:author="Nicholas Poggioli" w:date="2024-10-30T12:21:00Z" w16du:dateUtc="2024-10-30T16:21:00Z">
        <w:r>
          <w:rPr>
            <w:rStyle w:val="Hyperlink"/>
            <w:rFonts w:cs="Times New Roman"/>
            <w:color w:val="auto"/>
            <w:szCs w:val="24"/>
            <w:u w:val="none"/>
          </w:rPr>
          <w:t>what we</w:t>
        </w:r>
      </w:ins>
      <w:ins w:id="18" w:author="Nicholas Poggioli" w:date="2024-10-30T12:22:00Z" w16du:dateUtc="2024-10-30T16:22:00Z">
        <w:r>
          <w:rPr>
            <w:rStyle w:val="Hyperlink"/>
            <w:rFonts w:cs="Times New Roman"/>
            <w:color w:val="auto"/>
            <w:szCs w:val="24"/>
            <w:u w:val="none"/>
          </w:rPr>
          <w:t xml:space="preserve"> know and don’t know about </w:t>
        </w:r>
      </w:ins>
      <w:ins w:id="19" w:author="Nicholas Poggioli" w:date="2024-10-30T12:21:00Z" w16du:dateUtc="2024-10-30T16:21:00Z">
        <w:r>
          <w:rPr>
            <w:rStyle w:val="Hyperlink"/>
            <w:rFonts w:cs="Times New Roman"/>
            <w:color w:val="auto"/>
            <w:szCs w:val="24"/>
            <w:u w:val="none"/>
          </w:rPr>
          <w:t>business and biodiversity.</w:t>
        </w:r>
      </w:ins>
    </w:p>
    <w:p w14:paraId="75F07692" w14:textId="5FD1D3BB" w:rsidR="00094A74" w:rsidRPr="00094A74" w:rsidDel="00094A74" w:rsidRDefault="00094A74">
      <w:pPr>
        <w:rPr>
          <w:del w:id="20" w:author="Nicholas Poggioli" w:date="2024-10-30T12:07:00Z" w16du:dateUtc="2024-10-30T16:07:00Z"/>
        </w:rPr>
        <w:pPrChange w:id="21" w:author="Nicholas Poggioli" w:date="2024-10-30T12:07:00Z" w16du:dateUtc="2024-10-30T16:07:00Z">
          <w:pPr>
            <w:pStyle w:val="Heading1"/>
          </w:pPr>
        </w:pPrChange>
      </w:pPr>
    </w:p>
    <w:p w14:paraId="6AD5D457" w14:textId="6B03F436" w:rsidR="004C1257" w:rsidRPr="005834B0" w:rsidRDefault="004C1257" w:rsidP="0011202C">
      <w:pPr>
        <w:pStyle w:val="Heading2"/>
        <w:rPr>
          <w:rFonts w:cs="Times New Roman"/>
        </w:rPr>
      </w:pPr>
      <w:r w:rsidRPr="005834B0">
        <w:rPr>
          <w:rFonts w:cs="Times New Roman"/>
        </w:rPr>
        <w:t xml:space="preserve">What </w:t>
      </w:r>
      <w:r w:rsidR="0011202C" w:rsidRPr="005834B0">
        <w:rPr>
          <w:rFonts w:cs="Times New Roman"/>
        </w:rPr>
        <w:t>Is B</w:t>
      </w:r>
      <w:r w:rsidRPr="005834B0">
        <w:rPr>
          <w:rFonts w:cs="Times New Roman"/>
        </w:rPr>
        <w:t>iodiversity</w:t>
      </w:r>
      <w:r w:rsidR="0011202C" w:rsidRPr="005834B0">
        <w:rPr>
          <w:rFonts w:cs="Times New Roman"/>
        </w:rPr>
        <w:t>?</w:t>
      </w:r>
    </w:p>
    <w:p w14:paraId="5DF56284" w14:textId="77777777" w:rsidR="00AE104A" w:rsidRDefault="00B720E0" w:rsidP="00FD6694">
      <w:pPr>
        <w:pStyle w:val="ListParagraph"/>
        <w:numPr>
          <w:ilvl w:val="0"/>
          <w:numId w:val="1"/>
        </w:numPr>
        <w:spacing w:line="276" w:lineRule="auto"/>
        <w:contextualSpacing w:val="0"/>
        <w:rPr>
          <w:ins w:id="22" w:author="Nicholas Poggioli" w:date="2024-10-30T12:19:00Z" w16du:dateUtc="2024-10-30T16:19:00Z"/>
          <w:rFonts w:cs="Times New Roman"/>
          <w:szCs w:val="24"/>
        </w:rPr>
      </w:pPr>
      <w:del w:id="23" w:author="Nicholas Poggioli" w:date="2024-10-30T12:17:00Z" w16du:dateUtc="2024-10-30T16:17:00Z">
        <w:r w:rsidRPr="005834B0" w:rsidDel="00AE104A">
          <w:rPr>
            <w:rFonts w:cs="Times New Roman"/>
            <w:szCs w:val="24"/>
          </w:rPr>
          <w:delText xml:space="preserve">This chapter focuses on strategies for biodiversity conservation and restoration, as they have been developed by corporations and other businesses. </w:delText>
        </w:r>
      </w:del>
      <w:r w:rsidRPr="005834B0">
        <w:rPr>
          <w:rFonts w:cs="Times New Roman"/>
          <w:szCs w:val="24"/>
        </w:rPr>
        <w:t>B</w:t>
      </w:r>
      <w:r w:rsidR="00AD5948" w:rsidRPr="005834B0">
        <w:rPr>
          <w:rFonts w:cs="Times New Roman"/>
          <w:szCs w:val="24"/>
        </w:rPr>
        <w:t>iodiversity</w:t>
      </w:r>
      <w:r w:rsidRPr="005834B0">
        <w:rPr>
          <w:rFonts w:cs="Times New Roman"/>
          <w:szCs w:val="24"/>
        </w:rPr>
        <w:t xml:space="preserve"> is </w:t>
      </w:r>
      <w:ins w:id="24" w:author="Nicholas Poggioli" w:date="2024-10-30T12:19:00Z" w16du:dateUtc="2024-10-30T16:19:00Z">
        <w:r w:rsidR="00AE104A">
          <w:rPr>
            <w:rFonts w:cs="Times New Roman"/>
            <w:szCs w:val="24"/>
          </w:rPr>
          <w:t xml:space="preserve">the variety of living organisms and ecosystems. Formally, it is </w:t>
        </w:r>
      </w:ins>
      <w:del w:id="25" w:author="Nicholas Poggioli" w:date="2024-10-30T12:17:00Z" w16du:dateUtc="2024-10-30T16:17:00Z">
        <w:r w:rsidR="00AD5948" w:rsidRPr="005834B0" w:rsidDel="00AE104A">
          <w:rPr>
            <w:rFonts w:cs="Times New Roman"/>
            <w:szCs w:val="24"/>
          </w:rPr>
          <w:delText xml:space="preserve">defined </w:delText>
        </w:r>
        <w:r w:rsidR="00777ACE" w:rsidRPr="005834B0" w:rsidDel="00AE104A">
          <w:rPr>
            <w:rFonts w:cs="Times New Roman"/>
            <w:szCs w:val="24"/>
          </w:rPr>
          <w:delText xml:space="preserve">as </w:delText>
        </w:r>
      </w:del>
      <w:r w:rsidR="00777ACE" w:rsidRPr="005834B0">
        <w:rPr>
          <w:rFonts w:cs="Times New Roman"/>
          <w:szCs w:val="24"/>
        </w:rPr>
        <w:t>“the variability among living organisms from all sources</w:t>
      </w:r>
      <w:r w:rsidRPr="005834B0">
        <w:rPr>
          <w:rFonts w:cs="Times New Roman"/>
          <w:szCs w:val="24"/>
        </w:rPr>
        <w:t>,</w:t>
      </w:r>
      <w:r w:rsidR="00777ACE" w:rsidRPr="005834B0">
        <w:rPr>
          <w:rFonts w:cs="Times New Roman"/>
          <w:szCs w:val="24"/>
        </w:rPr>
        <w:t xml:space="preserve"> including…the ecological complexes of which they are part; this includes diversity within species, between species and of ecosystems” </w:t>
      </w:r>
      <w:r w:rsidR="00777ACE" w:rsidRPr="005834B0">
        <w:rPr>
          <w:rFonts w:cs="Times New Roman"/>
          <w:szCs w:val="24"/>
        </w:rPr>
        <w:fldChar w:fldCharType="begin"/>
      </w:r>
      <w:r w:rsidR="000375EE" w:rsidRPr="005834B0">
        <w:rPr>
          <w:rFonts w:cs="Times New Roman"/>
          <w:szCs w:val="24"/>
        </w:rPr>
        <w:instrText xml:space="preserve"> ADDIN ZOTERO_ITEM CSL_CITATION {"citationID":"AZsNbfhU","properties":{"formattedCitation":"(Secretariat of the Convention on Biological Diversity, 1992, p. 4)","plainCitation":"(Secretariat of the Convention on Biological Diversity, 1992, p. 4)","noteIndex":0},"citationItems":[{"id":25281,"uris":["http://zotero.org/users/6190607/items/I8IKML5U"],"itemData":{"id":25281,"type":"document","title":"Convention on Biological Diversity: Text and Annexes","author":[{"literal":"Secretariat of the Convention on Biological Diversity"}],"issued":{"date-parts":[["1992",5,22]]}},"locator":"4"}],"schema":"https://github.com/citation-style-language/schema/raw/master/csl-citation.json"} </w:instrText>
      </w:r>
      <w:r w:rsidR="00777ACE" w:rsidRPr="005834B0">
        <w:rPr>
          <w:rFonts w:cs="Times New Roman"/>
          <w:szCs w:val="24"/>
        </w:rPr>
        <w:fldChar w:fldCharType="separate"/>
      </w:r>
      <w:r w:rsidR="0011202C" w:rsidRPr="005834B0">
        <w:rPr>
          <w:rFonts w:cs="Times New Roman"/>
          <w:szCs w:val="24"/>
        </w:rPr>
        <w:t>(Secretariat of the Convention on Biological Diversity, 1992, p. 4)</w:t>
      </w:r>
      <w:r w:rsidR="00777ACE" w:rsidRPr="005834B0">
        <w:rPr>
          <w:rFonts w:cs="Times New Roman"/>
          <w:szCs w:val="24"/>
        </w:rPr>
        <w:fldChar w:fldCharType="end"/>
      </w:r>
      <w:r w:rsidR="00777ACE" w:rsidRPr="005834B0">
        <w:rPr>
          <w:rFonts w:cs="Times New Roman"/>
          <w:szCs w:val="24"/>
        </w:rPr>
        <w:t xml:space="preserve">. </w:t>
      </w:r>
    </w:p>
    <w:p w14:paraId="4BDCAC61" w14:textId="285F37D5" w:rsidR="00AD5948" w:rsidRPr="005834B0" w:rsidDel="008A338C" w:rsidRDefault="00BC7025" w:rsidP="00FD6694">
      <w:pPr>
        <w:pStyle w:val="ListParagraph"/>
        <w:numPr>
          <w:ilvl w:val="0"/>
          <w:numId w:val="1"/>
        </w:numPr>
        <w:spacing w:line="276" w:lineRule="auto"/>
        <w:contextualSpacing w:val="0"/>
        <w:rPr>
          <w:del w:id="26" w:author="Nicholas Poggioli" w:date="2024-11-01T14:29:00Z" w16du:dateUtc="2024-11-01T18:29:00Z"/>
          <w:rFonts w:cs="Times New Roman"/>
          <w:szCs w:val="24"/>
        </w:rPr>
      </w:pPr>
      <w:del w:id="27" w:author="Nicholas Poggioli" w:date="2024-10-30T12:19:00Z" w16du:dateUtc="2024-10-30T16:19:00Z">
        <w:r w:rsidRPr="005834B0" w:rsidDel="00AE104A">
          <w:rPr>
            <w:rFonts w:cs="Times New Roman"/>
            <w:szCs w:val="24"/>
          </w:rPr>
          <w:delText xml:space="preserve">Corporations and other businesses </w:delText>
        </w:r>
        <w:r w:rsidR="00AD5948" w:rsidRPr="005834B0" w:rsidDel="00AE104A">
          <w:rPr>
            <w:rFonts w:cs="Times New Roman"/>
            <w:szCs w:val="24"/>
          </w:rPr>
          <w:delText>depend on and impact biodiversity</w:delText>
        </w:r>
        <w:r w:rsidRPr="005834B0" w:rsidDel="00AE104A">
          <w:rPr>
            <w:rFonts w:cs="Times New Roman"/>
            <w:szCs w:val="24"/>
          </w:rPr>
          <w:delText xml:space="preserve">. </w:delText>
        </w:r>
      </w:del>
      <w:del w:id="28" w:author="Nicholas Poggioli" w:date="2024-11-01T14:29:00Z" w16du:dateUtc="2024-11-01T18:29:00Z">
        <w:r w:rsidRPr="005834B0" w:rsidDel="008A338C">
          <w:rPr>
            <w:rFonts w:cs="Times New Roman"/>
            <w:szCs w:val="24"/>
          </w:rPr>
          <w:delText xml:space="preserve">Global sustainability goals </w:delText>
        </w:r>
        <w:r w:rsidR="00AD5948" w:rsidRPr="005834B0" w:rsidDel="008A338C">
          <w:rPr>
            <w:rFonts w:cs="Times New Roman"/>
            <w:szCs w:val="24"/>
          </w:rPr>
          <w:delText xml:space="preserve">seek to preserve existing and </w:delText>
        </w:r>
        <w:r w:rsidR="00F3782B" w:rsidRPr="005834B0" w:rsidDel="008A338C">
          <w:rPr>
            <w:rFonts w:cs="Times New Roman"/>
            <w:szCs w:val="24"/>
          </w:rPr>
          <w:delText>restor</w:delText>
        </w:r>
        <w:r w:rsidR="00AD5948" w:rsidRPr="005834B0" w:rsidDel="008A338C">
          <w:rPr>
            <w:rFonts w:cs="Times New Roman"/>
            <w:szCs w:val="24"/>
          </w:rPr>
          <w:delText>e</w:delText>
        </w:r>
        <w:r w:rsidR="00F3782B" w:rsidRPr="005834B0" w:rsidDel="008A338C">
          <w:rPr>
            <w:rFonts w:cs="Times New Roman"/>
            <w:szCs w:val="24"/>
          </w:rPr>
          <w:delText xml:space="preserve"> lost </w:delText>
        </w:r>
        <w:r w:rsidR="00AD5948" w:rsidRPr="005834B0" w:rsidDel="008A338C">
          <w:rPr>
            <w:rFonts w:cs="Times New Roman"/>
            <w:szCs w:val="24"/>
          </w:rPr>
          <w:delText>biodiversity, and c</w:delText>
        </w:r>
        <w:r w:rsidR="00A13382" w:rsidRPr="005834B0" w:rsidDel="008A338C">
          <w:rPr>
            <w:rFonts w:cs="Times New Roman"/>
            <w:szCs w:val="24"/>
          </w:rPr>
          <w:delText xml:space="preserve">ompanies </w:delText>
        </w:r>
        <w:r w:rsidR="00B720E0" w:rsidRPr="005834B0" w:rsidDel="008A338C">
          <w:rPr>
            <w:rFonts w:cs="Times New Roman"/>
            <w:szCs w:val="24"/>
          </w:rPr>
          <w:delText xml:space="preserve">are exploring how to sue </w:delText>
        </w:r>
        <w:r w:rsidR="00F3782B" w:rsidRPr="005834B0" w:rsidDel="008A338C">
          <w:rPr>
            <w:rFonts w:cs="Times New Roman"/>
            <w:szCs w:val="24"/>
          </w:rPr>
          <w:delText xml:space="preserve">ecosystems and species </w:delText>
        </w:r>
        <w:r w:rsidR="00B754E9" w:rsidRPr="005834B0" w:rsidDel="008A338C">
          <w:rPr>
            <w:rFonts w:cs="Times New Roman"/>
            <w:szCs w:val="24"/>
          </w:rPr>
          <w:delText xml:space="preserve">“in a way and at a rate that does not lead to the long-term decline of biodiversity” </w:delText>
        </w:r>
        <w:r w:rsidR="00B754E9" w:rsidRPr="005834B0" w:rsidDel="008A338C">
          <w:rPr>
            <w:rFonts w:cs="Times New Roman"/>
            <w:szCs w:val="24"/>
          </w:rPr>
          <w:fldChar w:fldCharType="begin"/>
        </w:r>
        <w:r w:rsidR="000375EE" w:rsidRPr="005834B0" w:rsidDel="008A338C">
          <w:rPr>
            <w:rFonts w:cs="Times New Roman"/>
            <w:szCs w:val="24"/>
          </w:rPr>
          <w:del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delInstrText>
        </w:r>
        <w:r w:rsidR="00B754E9" w:rsidRPr="005834B0" w:rsidDel="008A338C">
          <w:rPr>
            <w:rFonts w:cs="Times New Roman"/>
            <w:szCs w:val="24"/>
          </w:rPr>
          <w:fldChar w:fldCharType="separate"/>
        </w:r>
        <w:r w:rsidR="0011202C" w:rsidRPr="005834B0" w:rsidDel="008A338C">
          <w:rPr>
            <w:rFonts w:cs="Times New Roman"/>
            <w:szCs w:val="24"/>
          </w:rPr>
          <w:delText>(Secretariat of the Convention on Biological Diversity, 1992, p. 5)</w:delText>
        </w:r>
        <w:r w:rsidR="00B754E9" w:rsidRPr="005834B0" w:rsidDel="008A338C">
          <w:rPr>
            <w:rFonts w:cs="Times New Roman"/>
            <w:szCs w:val="24"/>
          </w:rPr>
          <w:fldChar w:fldCharType="end"/>
        </w:r>
        <w:r w:rsidR="00B754E9" w:rsidRPr="005834B0" w:rsidDel="008A338C">
          <w:rPr>
            <w:rFonts w:cs="Times New Roman"/>
            <w:szCs w:val="24"/>
          </w:rPr>
          <w:delText xml:space="preserve">. </w:delText>
        </w:r>
      </w:del>
    </w:p>
    <w:p w14:paraId="1BCCFCD5" w14:textId="6C48F849" w:rsidR="00AD5948" w:rsidRPr="005834B0" w:rsidRDefault="00AD5948" w:rsidP="000375EE">
      <w:pPr>
        <w:pStyle w:val="ListParagraph"/>
        <w:numPr>
          <w:ilvl w:val="0"/>
          <w:numId w:val="1"/>
        </w:numPr>
        <w:spacing w:line="276" w:lineRule="auto"/>
        <w:contextualSpacing w:val="0"/>
        <w:rPr>
          <w:rFonts w:cs="Times New Roman"/>
          <w:szCs w:val="24"/>
        </w:rPr>
      </w:pPr>
      <w:r w:rsidRPr="005834B0">
        <w:rPr>
          <w:rFonts w:cs="Times New Roman"/>
          <w:szCs w:val="24"/>
        </w:rPr>
        <w:t>In 2022, more than 200 nations established the Kunming-Montreal Global Biodiversity Framework laying out a plan for the world to live in harmony with nature. Target 15 directly notes the role</w:t>
      </w:r>
      <w:r w:rsidR="000375EE" w:rsidRPr="005834B0">
        <w:rPr>
          <w:rFonts w:cs="Times New Roman"/>
          <w:szCs w:val="24"/>
        </w:rPr>
        <w:t>s</w:t>
      </w:r>
      <w:r w:rsidRPr="005834B0">
        <w:rPr>
          <w:rFonts w:cs="Times New Roman"/>
          <w:szCs w:val="24"/>
        </w:rPr>
        <w:t xml:space="preserve"> and responsibilities of businesses in achieving societies compatible with biodiversity conservation and restoration.</w:t>
      </w:r>
      <w:r w:rsidR="000375EE" w:rsidRPr="005834B0">
        <w:rPr>
          <w:rFonts w:cs="Times New Roman"/>
          <w:szCs w:val="24"/>
        </w:rPr>
        <w:t xml:space="preserve"> </w:t>
      </w:r>
      <w:r w:rsidRPr="005834B0">
        <w:rPr>
          <w:rFonts w:cs="Times New Roman"/>
          <w:szCs w:val="24"/>
        </w:rPr>
        <w:t xml:space="preserve">“Take legal, administrative or policy measures to encourage and enable business, and in particular to ensure that large and transnational companies and financial institutions: (a) Regularly monitor, assess, and transparently disclose their risks, dependencies and impacts on biodiversity, including with requirements for all large as well as transnational companies and financial institutions along their operations, supply and value chains, and portfolios; (b) Provide information needed to consumers to promote sustainable consumption patterns; (c) Report on compliance with access and benefit-sharing regulations and measures, as applicable; in order to progressively reduce negative impacts on biodiversity, increase positive impacts, reduce biodiversity-related risks to business and financial institutions, and promote actions to ensure sustainable patterns of production” </w:t>
      </w:r>
      <w:r w:rsidRPr="005834B0">
        <w:rPr>
          <w:rFonts w:cs="Times New Roman"/>
          <w:szCs w:val="24"/>
        </w:rPr>
        <w:fldChar w:fldCharType="begin"/>
      </w:r>
      <w:r w:rsidR="000375EE" w:rsidRPr="005834B0">
        <w:rPr>
          <w:rFonts w:cs="Times New Roman"/>
          <w:szCs w:val="24"/>
        </w:rPr>
        <w:instrText xml:space="preserve"> ADDIN ZOTERO_ITEM CSL_CITATION {"citationID":"43HzIiHv","properties":{"formattedCitation":"(CBD, 2022, p. 11)","plainCitation":"(CBD, 2022, p. 11)","noteIndex":0},"citationItems":[{"id":25328,"uris":["http://zotero.org/users/6190607/items/IY7LMRAJ"],"itemData":{"id":25328,"type":"document","language":"en","source":"Zotero","title":"15/4.\tKunming-Montreal Global Biodiversity Framework","URL":"https://www.cbd.int/doc/decisions/cop-15/cop-15-dec-04-en.pdf","author":[{"literal":"CBD"}],"issued":{"date-parts":[["2022",12,19]]}},"locator":"11"}],"schema":"https://github.com/citation-style-language/schema/raw/master/csl-citation.json"} </w:instrText>
      </w:r>
      <w:r w:rsidRPr="005834B0">
        <w:rPr>
          <w:rFonts w:cs="Times New Roman"/>
          <w:szCs w:val="24"/>
        </w:rPr>
        <w:fldChar w:fldCharType="separate"/>
      </w:r>
      <w:r w:rsidR="0011202C" w:rsidRPr="005834B0">
        <w:rPr>
          <w:rFonts w:cs="Times New Roman"/>
          <w:szCs w:val="24"/>
        </w:rPr>
        <w:t>(CBD, 2022, p. 11)</w:t>
      </w:r>
      <w:r w:rsidRPr="005834B0">
        <w:rPr>
          <w:rFonts w:cs="Times New Roman"/>
          <w:szCs w:val="24"/>
        </w:rPr>
        <w:fldChar w:fldCharType="end"/>
      </w:r>
      <w:r w:rsidR="000375EE" w:rsidRPr="005834B0">
        <w:rPr>
          <w:rFonts w:cs="Times New Roman"/>
          <w:szCs w:val="24"/>
        </w:rPr>
        <w:t>.</w:t>
      </w:r>
    </w:p>
    <w:p w14:paraId="4AD25D5A" w14:textId="4334AECD" w:rsidR="000B4D1A" w:rsidRPr="005834B0" w:rsidRDefault="00CF39D4" w:rsidP="00FD6694">
      <w:pPr>
        <w:pStyle w:val="ListParagraph"/>
        <w:numPr>
          <w:ilvl w:val="0"/>
          <w:numId w:val="1"/>
        </w:numPr>
        <w:spacing w:line="276" w:lineRule="auto"/>
        <w:contextualSpacing w:val="0"/>
        <w:rPr>
          <w:rFonts w:cs="Times New Roman"/>
          <w:szCs w:val="24"/>
        </w:rPr>
      </w:pPr>
      <w:r w:rsidRPr="005834B0">
        <w:rPr>
          <w:rFonts w:cs="Times New Roman"/>
          <w:szCs w:val="24"/>
        </w:rPr>
        <w:lastRenderedPageBreak/>
        <w:t xml:space="preserve">Biodiversity is important for </w:t>
      </w:r>
      <w:r w:rsidR="00101272" w:rsidRPr="005834B0">
        <w:rPr>
          <w:rFonts w:cs="Times New Roman"/>
          <w:szCs w:val="24"/>
        </w:rPr>
        <w:t xml:space="preserve">both </w:t>
      </w:r>
      <w:r w:rsidRPr="005834B0">
        <w:rPr>
          <w:rFonts w:cs="Times New Roman"/>
          <w:szCs w:val="24"/>
        </w:rPr>
        <w:t xml:space="preserve">utilitarian and </w:t>
      </w:r>
      <w:r w:rsidR="00101272" w:rsidRPr="005834B0">
        <w:rPr>
          <w:rFonts w:cs="Times New Roman"/>
          <w:szCs w:val="24"/>
        </w:rPr>
        <w:t xml:space="preserve">cultural reasons. </w:t>
      </w:r>
      <w:r w:rsidR="00E46095" w:rsidRPr="005834B0">
        <w:rPr>
          <w:rFonts w:cs="Times New Roman"/>
          <w:szCs w:val="24"/>
        </w:rPr>
        <w:t>The s</w:t>
      </w:r>
      <w:r w:rsidR="00BC7025" w:rsidRPr="005834B0">
        <w:rPr>
          <w:rFonts w:cs="Times New Roman"/>
          <w:szCs w:val="24"/>
        </w:rPr>
        <w:t xml:space="preserve">ustainable </w:t>
      </w:r>
      <w:r w:rsidR="00E46095" w:rsidRPr="005834B0">
        <w:rPr>
          <w:rFonts w:cs="Times New Roman"/>
          <w:szCs w:val="24"/>
        </w:rPr>
        <w:t xml:space="preserve">use of </w:t>
      </w:r>
      <w:r w:rsidR="00BC7025" w:rsidRPr="005834B0">
        <w:rPr>
          <w:rFonts w:cs="Times New Roman"/>
          <w:szCs w:val="24"/>
        </w:rPr>
        <w:t xml:space="preserve">biodiversity </w:t>
      </w:r>
      <w:r w:rsidR="00E46095" w:rsidRPr="005834B0">
        <w:rPr>
          <w:rFonts w:cs="Times New Roman"/>
          <w:szCs w:val="24"/>
        </w:rPr>
        <w:t xml:space="preserve">allows us to </w:t>
      </w:r>
      <w:r w:rsidR="00BC7025" w:rsidRPr="005834B0">
        <w:rPr>
          <w:rFonts w:cs="Times New Roman"/>
          <w:szCs w:val="24"/>
        </w:rPr>
        <w:t xml:space="preserve">meet present human needs while preserving options for future people to meet their </w:t>
      </w:r>
      <w:r w:rsidR="00E46095" w:rsidRPr="005834B0">
        <w:rPr>
          <w:rFonts w:cs="Times New Roman"/>
          <w:szCs w:val="24"/>
        </w:rPr>
        <w:t xml:space="preserve">own </w:t>
      </w:r>
      <w:r w:rsidR="00BC7025" w:rsidRPr="005834B0">
        <w:rPr>
          <w:rFonts w:cs="Times New Roman"/>
          <w:szCs w:val="24"/>
        </w:rPr>
        <w:t xml:space="preserve">needs, in line with the concept of sustainable development </w:t>
      </w:r>
      <w:r w:rsidR="00BC7025" w:rsidRPr="005834B0">
        <w:rPr>
          <w:rFonts w:cs="Times New Roman"/>
          <w:szCs w:val="24"/>
        </w:rPr>
        <w:fldChar w:fldCharType="begin"/>
      </w:r>
      <w:r w:rsidR="000375EE" w:rsidRPr="005834B0">
        <w:rPr>
          <w:rFonts w:cs="Times New Roman"/>
          <w:szCs w:val="24"/>
        </w:rPr>
        <w:instrText xml:space="preserve"> ADDIN ZOTERO_ITEM CSL_CITATION {"citationID":"wk3vrcXs","properties":{"formattedCitation":"(UNWCED, 1987)","plainCitation":"(UNWCED, 1987)","noteIndex":0},"citationItems":[{"id":1696,"uris":["http://zotero.org/users/6190607/items/CPHYMW6E"],"itemData":{"id":1696,"type":"report","event-place":"Oxford","note":"Citation Key: UNWCED1987","publisher":"Oxford University Press","publisher-place":"Oxford","title":"Our Common Future","author":[{"literal":"UNWCED"}],"issued":{"date-parts":[["1987"]]}}}],"schema":"https://github.com/citation-style-language/schema/raw/master/csl-citation.json"} </w:instrText>
      </w:r>
      <w:r w:rsidR="00BC7025" w:rsidRPr="005834B0">
        <w:rPr>
          <w:rFonts w:cs="Times New Roman"/>
          <w:szCs w:val="24"/>
        </w:rPr>
        <w:fldChar w:fldCharType="separate"/>
      </w:r>
      <w:r w:rsidR="0011202C" w:rsidRPr="005834B0">
        <w:rPr>
          <w:rFonts w:cs="Times New Roman"/>
          <w:szCs w:val="24"/>
        </w:rPr>
        <w:t>(UNWCED, 1987)</w:t>
      </w:r>
      <w:r w:rsidR="00BC7025" w:rsidRPr="005834B0">
        <w:rPr>
          <w:rFonts w:cs="Times New Roman"/>
          <w:szCs w:val="24"/>
        </w:rPr>
        <w:fldChar w:fldCharType="end"/>
      </w:r>
      <w:r w:rsidR="00B754E9" w:rsidRPr="005834B0">
        <w:rPr>
          <w:rFonts w:cs="Times New Roman"/>
          <w:szCs w:val="24"/>
        </w:rPr>
        <w:t xml:space="preserve">. </w:t>
      </w:r>
      <w:r w:rsidR="00E90BA6" w:rsidRPr="005834B0">
        <w:rPr>
          <w:rFonts w:cs="Times New Roman"/>
          <w:szCs w:val="24"/>
        </w:rPr>
        <w:t xml:space="preserve">The most basic need met by biodiversity is </w:t>
      </w:r>
      <w:r w:rsidR="0085543F" w:rsidRPr="005834B0">
        <w:rPr>
          <w:rFonts w:cs="Times New Roman"/>
          <w:szCs w:val="24"/>
        </w:rPr>
        <w:t xml:space="preserve">the </w:t>
      </w:r>
      <w:r w:rsidR="00E90BA6" w:rsidRPr="005834B0">
        <w:rPr>
          <w:rFonts w:cs="Times New Roman"/>
          <w:szCs w:val="24"/>
        </w:rPr>
        <w:t>need for natural resources produced by ecosystems.</w:t>
      </w:r>
      <w:r w:rsidR="009E39ED" w:rsidRPr="005834B0">
        <w:rPr>
          <w:rFonts w:cs="Times New Roman"/>
          <w:szCs w:val="24"/>
        </w:rPr>
        <w:t xml:space="preserve"> An ecosystem is "a dynamic complex of plant, animal, and micro-organism communities and their nonliving environment interacting as a functional unit" </w:t>
      </w:r>
      <w:r w:rsidR="009E39ED" w:rsidRPr="005834B0">
        <w:rPr>
          <w:rFonts w:cs="Times New Roman"/>
          <w:szCs w:val="24"/>
        </w:rPr>
        <w:fldChar w:fldCharType="begin"/>
      </w:r>
      <w:r w:rsidR="000375EE" w:rsidRPr="005834B0">
        <w:rPr>
          <w:rFonts w:cs="Times New Roman"/>
          <w:szCs w:val="24"/>
        </w:rPr>
        <w:instrText xml:space="preserve"> ADDIN ZOTERO_ITEM CSL_CITATION {"citationID":"4qc3mzCE","properties":{"formattedCitation":"(United Nations, 1992, p. 3)","plainCitation":"(United Nations, 1992, p. 3)","noteIndex":0},"citationItems":[{"id":23678,"uris":["http://zotero.org/users/6190607/items/XGWMMHZ5"],"itemData":{"id":23678,"type":"document","language":"en","title":"Convention on Biological Diversity","URL":"https://www.cbd.int/convention/text/","author":[{"literal":"United Nations"}],"accessed":{"date-parts":[["2023",9,27]]},"issued":{"date-parts":[["1992"]]}},"locator":"3"}],"schema":"https://github.com/citation-style-language/schema/raw/master/csl-citation.json"} </w:instrText>
      </w:r>
      <w:r w:rsidR="009E39ED" w:rsidRPr="005834B0">
        <w:rPr>
          <w:rFonts w:cs="Times New Roman"/>
          <w:szCs w:val="24"/>
        </w:rPr>
        <w:fldChar w:fldCharType="separate"/>
      </w:r>
      <w:r w:rsidR="0011202C" w:rsidRPr="005834B0">
        <w:rPr>
          <w:rFonts w:cs="Times New Roman"/>
          <w:szCs w:val="24"/>
        </w:rPr>
        <w:t>(United Nations, 1992, p. 3)</w:t>
      </w:r>
      <w:r w:rsidR="009E39ED" w:rsidRPr="005834B0">
        <w:rPr>
          <w:rFonts w:cs="Times New Roman"/>
          <w:szCs w:val="24"/>
        </w:rPr>
        <w:fldChar w:fldCharType="end"/>
      </w:r>
      <w:r w:rsidR="009E39ED" w:rsidRPr="005834B0">
        <w:rPr>
          <w:rFonts w:cs="Times New Roman"/>
          <w:szCs w:val="24"/>
        </w:rPr>
        <w:t>. Common ecosystem units include forests, wetlands, and estuaries. Materials produced by ecosystems and useful for people are natural resources. N</w:t>
      </w:r>
      <w:r w:rsidR="00E90BA6" w:rsidRPr="005834B0">
        <w:rPr>
          <w:rFonts w:cs="Times New Roman"/>
          <w:szCs w:val="24"/>
        </w:rPr>
        <w:t xml:space="preserve">atural resources </w:t>
      </w:r>
      <w:r w:rsidR="009E39ED" w:rsidRPr="005834B0">
        <w:rPr>
          <w:rFonts w:cs="Times New Roman"/>
          <w:szCs w:val="24"/>
        </w:rPr>
        <w:t xml:space="preserve">include both living and nonliving materials. Biodiversity is relevant to living materials, such as </w:t>
      </w:r>
      <w:r w:rsidR="00E90BA6" w:rsidRPr="005834B0">
        <w:rPr>
          <w:rFonts w:cs="Times New Roman"/>
          <w:szCs w:val="24"/>
        </w:rPr>
        <w:t xml:space="preserve">timber, edible plants and animals, and fibers. Meeting present shelter, food, and clothing needs requires sustainable sources of </w:t>
      </w:r>
      <w:r w:rsidR="009E39ED" w:rsidRPr="005834B0">
        <w:rPr>
          <w:rFonts w:cs="Times New Roman"/>
          <w:szCs w:val="24"/>
        </w:rPr>
        <w:t xml:space="preserve">such </w:t>
      </w:r>
      <w:r w:rsidR="00E90BA6" w:rsidRPr="005834B0">
        <w:rPr>
          <w:rFonts w:cs="Times New Roman"/>
          <w:szCs w:val="24"/>
        </w:rPr>
        <w:t xml:space="preserve">natural resources. Ecosystem </w:t>
      </w:r>
      <w:r w:rsidR="009E39ED" w:rsidRPr="005834B0">
        <w:rPr>
          <w:rFonts w:cs="Times New Roman"/>
          <w:szCs w:val="24"/>
        </w:rPr>
        <w:t xml:space="preserve">produce </w:t>
      </w:r>
      <w:r w:rsidR="00E90BA6" w:rsidRPr="005834B0">
        <w:rPr>
          <w:rFonts w:cs="Times New Roman"/>
          <w:szCs w:val="24"/>
        </w:rPr>
        <w:t xml:space="preserve">natural resources, </w:t>
      </w:r>
      <w:r w:rsidR="009E39ED" w:rsidRPr="005834B0">
        <w:rPr>
          <w:rFonts w:cs="Times New Roman"/>
          <w:szCs w:val="24"/>
        </w:rPr>
        <w:t xml:space="preserve">and </w:t>
      </w:r>
      <w:r w:rsidR="00E90BA6" w:rsidRPr="005834B0">
        <w:rPr>
          <w:rFonts w:cs="Times New Roman"/>
          <w:szCs w:val="24"/>
        </w:rPr>
        <w:t xml:space="preserve">meeting </w:t>
      </w:r>
      <w:r w:rsidR="009E39ED" w:rsidRPr="005834B0">
        <w:rPr>
          <w:rFonts w:cs="Times New Roman"/>
          <w:szCs w:val="24"/>
        </w:rPr>
        <w:t xml:space="preserve">present and future </w:t>
      </w:r>
      <w:r w:rsidR="00E90BA6" w:rsidRPr="005834B0">
        <w:rPr>
          <w:rFonts w:cs="Times New Roman"/>
          <w:szCs w:val="24"/>
        </w:rPr>
        <w:t>needs requires sustaining ecosystem function to produce and reproduce resources.</w:t>
      </w:r>
      <w:r w:rsidR="003D4CCC" w:rsidRPr="005834B0">
        <w:rPr>
          <w:rFonts w:cs="Times New Roman"/>
          <w:szCs w:val="24"/>
        </w:rPr>
        <w:t xml:space="preserve"> The same argument applies to immaterial benefits derive</w:t>
      </w:r>
      <w:r w:rsidR="0085543F" w:rsidRPr="005834B0">
        <w:rPr>
          <w:rFonts w:cs="Times New Roman"/>
          <w:szCs w:val="24"/>
        </w:rPr>
        <w:t>d</w:t>
      </w:r>
      <w:r w:rsidR="003D4CCC" w:rsidRPr="005834B0">
        <w:rPr>
          <w:rFonts w:cs="Times New Roman"/>
          <w:szCs w:val="24"/>
        </w:rPr>
        <w:t xml:space="preserve"> from ecosystems</w:t>
      </w:r>
      <w:r w:rsidR="00101272" w:rsidRPr="005834B0">
        <w:rPr>
          <w:rFonts w:cs="Times New Roman"/>
          <w:szCs w:val="24"/>
        </w:rPr>
        <w:t>, which have been named e</w:t>
      </w:r>
      <w:r w:rsidR="009E39ED" w:rsidRPr="005834B0">
        <w:rPr>
          <w:rFonts w:cs="Times New Roman"/>
          <w:szCs w:val="24"/>
        </w:rPr>
        <w:t>cosystem services</w:t>
      </w:r>
      <w:r w:rsidR="00101272" w:rsidRPr="005834B0">
        <w:rPr>
          <w:rFonts w:cs="Times New Roman"/>
          <w:szCs w:val="24"/>
        </w:rPr>
        <w:t xml:space="preserve"> to distinguish them from material natural resources. Some ecosystem services derived from biodiversity include</w:t>
      </w:r>
      <w:r w:rsidR="009E39ED" w:rsidRPr="005834B0">
        <w:rPr>
          <w:rFonts w:cs="Times New Roman"/>
          <w:szCs w:val="24"/>
        </w:rPr>
        <w:t xml:space="preserve"> waste disposal, water purification, climate regulation, recreation, </w:t>
      </w:r>
      <w:r w:rsidR="00101272" w:rsidRPr="005834B0">
        <w:rPr>
          <w:rFonts w:cs="Times New Roman"/>
          <w:szCs w:val="24"/>
        </w:rPr>
        <w:t xml:space="preserve">cultural value, religious meaning, </w:t>
      </w:r>
      <w:r w:rsidR="009E39ED" w:rsidRPr="005834B0">
        <w:rPr>
          <w:rFonts w:cs="Times New Roman"/>
          <w:szCs w:val="24"/>
        </w:rPr>
        <w:t xml:space="preserve">inspiration, flood mitigation, and protection from natural disasters </w:t>
      </w:r>
      <w:r w:rsidR="009E39ED" w:rsidRPr="005834B0">
        <w:rPr>
          <w:rFonts w:cs="Times New Roman"/>
          <w:szCs w:val="24"/>
        </w:rPr>
        <w:fldChar w:fldCharType="begin"/>
      </w:r>
      <w:r w:rsidR="000375EE" w:rsidRPr="005834B0">
        <w:rPr>
          <w:rFonts w:cs="Times New Roman"/>
          <w:szCs w:val="24"/>
        </w:rPr>
        <w:instrText xml:space="preserve"> ADDIN ZOTERO_ITEM CSL_CITATION {"citationID":"RjCGVI0y","properties":{"formattedCitation":"(Hanson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9E39ED" w:rsidRPr="005834B0">
        <w:rPr>
          <w:rFonts w:cs="Times New Roman"/>
          <w:szCs w:val="24"/>
        </w:rPr>
        <w:fldChar w:fldCharType="separate"/>
      </w:r>
      <w:r w:rsidR="0011202C" w:rsidRPr="005834B0">
        <w:rPr>
          <w:rFonts w:cs="Times New Roman"/>
          <w:szCs w:val="24"/>
        </w:rPr>
        <w:t>(Hanson et al., 2012)</w:t>
      </w:r>
      <w:r w:rsidR="009E39ED" w:rsidRPr="005834B0">
        <w:rPr>
          <w:rFonts w:cs="Times New Roman"/>
          <w:szCs w:val="24"/>
        </w:rPr>
        <w:fldChar w:fldCharType="end"/>
      </w:r>
      <w:r w:rsidR="009E39ED" w:rsidRPr="005834B0">
        <w:rPr>
          <w:rFonts w:cs="Times New Roman"/>
          <w:szCs w:val="24"/>
        </w:rPr>
        <w:t xml:space="preserve">. </w:t>
      </w:r>
      <w:r w:rsidR="0085543F" w:rsidRPr="005834B0">
        <w:rPr>
          <w:rFonts w:cs="Times New Roman"/>
          <w:szCs w:val="24"/>
        </w:rPr>
        <w:t xml:space="preserve">Companies depend on </w:t>
      </w:r>
      <w:r w:rsidR="00535162" w:rsidRPr="005834B0">
        <w:rPr>
          <w:rFonts w:cs="Times New Roman"/>
          <w:szCs w:val="24"/>
        </w:rPr>
        <w:t xml:space="preserve">ecosystem services </w:t>
      </w:r>
      <w:r w:rsidRPr="005834B0">
        <w:rPr>
          <w:rFonts w:cs="Times New Roman"/>
          <w:szCs w:val="24"/>
        </w:rPr>
        <w:t xml:space="preserve">that maintain </w:t>
      </w:r>
      <w:r w:rsidR="0085543F" w:rsidRPr="005834B0">
        <w:rPr>
          <w:rFonts w:cs="Times New Roman"/>
          <w:szCs w:val="24"/>
        </w:rPr>
        <w:t>stable business environment</w:t>
      </w:r>
      <w:r w:rsidRPr="005834B0">
        <w:rPr>
          <w:rFonts w:cs="Times New Roman"/>
          <w:szCs w:val="24"/>
        </w:rPr>
        <w:t>s</w:t>
      </w:r>
      <w:r w:rsidR="0085543F" w:rsidRPr="005834B0">
        <w:rPr>
          <w:rFonts w:cs="Times New Roman"/>
          <w:szCs w:val="24"/>
        </w:rPr>
        <w:t xml:space="preserve"> </w:t>
      </w:r>
      <w:r w:rsidR="0085543F" w:rsidRPr="005834B0">
        <w:rPr>
          <w:rFonts w:cs="Times New Roman"/>
          <w:szCs w:val="24"/>
        </w:rPr>
        <w:fldChar w:fldCharType="begin"/>
      </w:r>
      <w:r w:rsidR="000375EE" w:rsidRPr="005834B0">
        <w:rPr>
          <w:rFonts w:cs="Times New Roman"/>
          <w:szCs w:val="24"/>
        </w:rPr>
        <w:instrText xml:space="preserve"> ADDIN ZOTERO_ITEM CSL_CITATION {"citationID":"ZurrqkBG","properties":{"formattedCitation":"(Hanson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85543F" w:rsidRPr="005834B0">
        <w:rPr>
          <w:rFonts w:cs="Times New Roman"/>
          <w:szCs w:val="24"/>
        </w:rPr>
        <w:fldChar w:fldCharType="separate"/>
      </w:r>
      <w:r w:rsidR="0011202C" w:rsidRPr="005834B0">
        <w:rPr>
          <w:rFonts w:cs="Times New Roman"/>
          <w:szCs w:val="24"/>
        </w:rPr>
        <w:t>(Hanson et al., 2012)</w:t>
      </w:r>
      <w:r w:rsidR="0085543F" w:rsidRPr="005834B0">
        <w:rPr>
          <w:rFonts w:cs="Times New Roman"/>
          <w:szCs w:val="24"/>
        </w:rPr>
        <w:fldChar w:fldCharType="end"/>
      </w:r>
      <w:r w:rsidR="00112833" w:rsidRPr="005834B0">
        <w:rPr>
          <w:rFonts w:cs="Times New Roman"/>
          <w:szCs w:val="24"/>
        </w:rPr>
        <w:t xml:space="preserve">. </w:t>
      </w:r>
      <w:r w:rsidRPr="005834B0">
        <w:rPr>
          <w:rFonts w:cs="Times New Roman"/>
          <w:szCs w:val="24"/>
        </w:rPr>
        <w:t>B</w:t>
      </w:r>
      <w:r w:rsidR="0085543F" w:rsidRPr="005834B0">
        <w:rPr>
          <w:rFonts w:cs="Times New Roman"/>
          <w:szCs w:val="24"/>
        </w:rPr>
        <w:t xml:space="preserve">iodiversity </w:t>
      </w:r>
      <w:r w:rsidRPr="005834B0">
        <w:rPr>
          <w:rFonts w:cs="Times New Roman"/>
          <w:szCs w:val="24"/>
        </w:rPr>
        <w:t xml:space="preserve">decline </w:t>
      </w:r>
      <w:r w:rsidR="007A1B51" w:rsidRPr="005834B0">
        <w:rPr>
          <w:rFonts w:cs="Times New Roman"/>
          <w:szCs w:val="24"/>
        </w:rPr>
        <w:t xml:space="preserve">can </w:t>
      </w:r>
      <w:r w:rsidR="0085543F" w:rsidRPr="005834B0">
        <w:rPr>
          <w:rFonts w:cs="Times New Roman"/>
          <w:szCs w:val="24"/>
        </w:rPr>
        <w:t xml:space="preserve">create business risks </w:t>
      </w:r>
      <w:r w:rsidR="007A1B51" w:rsidRPr="005834B0">
        <w:rPr>
          <w:rFonts w:cs="Times New Roman"/>
          <w:szCs w:val="24"/>
        </w:rPr>
        <w:t xml:space="preserve">at the level of individual businesses and at the higher level of systemic risks across economies </w:t>
      </w:r>
      <w:r w:rsidR="0085543F" w:rsidRPr="005834B0">
        <w:rPr>
          <w:rFonts w:cs="Times New Roman"/>
          <w:szCs w:val="24"/>
        </w:rPr>
        <w:fldChar w:fldCharType="begin"/>
      </w:r>
      <w:r w:rsidR="000375EE" w:rsidRPr="005834B0">
        <w:rPr>
          <w:rFonts w:cs="Times New Roman"/>
          <w:szCs w:val="24"/>
        </w:rPr>
        <w:instrText xml:space="preserve"> ADDIN ZOTERO_ITEM CSL_CITATION {"citationID":"uqfXjtEO","properties":{"formattedCitation":"(Evison &amp; Knight, 2010; Kedward et al., 2020, 2022; TEEB, 2010)","plainCitation":"(Evison &amp; Knight, 2010; Kedward et al., 2020, 2022; TEEB, 2010)","noteIndex":0},"citationItems":[{"id":22912,"uris":["http://zotero.org/users/6190607/items/TIA2RUF9"],"itemData":{"id":22912,"type":"report","language":"en","publisher":"PricewaterhouseCoopers and the World Economic Forum","source":"Zotero","title":"Biodiversity and business risk","author":[{"family":"Evison","given":"William"},{"family":"Knight","given":"Christopher"}],"issued":{"date-parts":[["2010"]]}}},{"id":542,"uris":["http://zotero.org/users/6190607/items/Z6G5TZPD"],"itemData":{"id":542,"type":"manuscript","event-place":"UCL Institute for Innovation and Public Purpose","genre":"Working Paper","publisher-place":"UCL Institute for Innovation and Public Purpose","title":"Managing nature-related  financial risks: a precautionary  policy approach for central  banks and financial supervisors","URL":"https://www.ucl.ac.uk/bartlett/public-purpose/publications/2020/aug/managing-nature-related-financial-risks","author":[{"family":"Kedward","given":"Katie"},{"family":"Ryan-Collins","given":"Josh"},{"family":"Chenet","given":"Hugues"}],"issued":{"date-parts":[["2020",9]]}}},{"id":19837,"uris":["http://zotero.org/users/6190607/items/R82M8DCM"],"itemData":{"id":19837,"type":"article-journal","abstract":"Financial risks related to climate change and biodiversity loss are currently being addressed in a largely siloed manner. Neglecting their interconnections, however, may lead to ‘blind spots’ and misestimations of systemic ﬁnancial risk, potentially undermining progress on both climate ﬁnance policy and emerging policy on biodiversity-related ﬁnancial risks (BRFR). In particular, the ‘risk measurement–based’ approach dominating climate ﬁnance policy, which is now being taken up to address BRFR, is poorly equipped to address the radical uncertainty that characterises both types of risks. Furthermore, many BRFR may materalise over a more immediate horizon than climate risks. In this paper, we examine how central banks and ﬁnancial supervisors are approaching the topic of BRFR in relation to climate-related ﬁnancial risk. We argue that policymakers should focus upon the broader concept of systemic environmental-ﬁnancial risks to account for the interactions and trade-oﬀs between both domains of biodiversity and climate change. Instead of seeking evidence of ﬁnancial materiality before acting, focusing on how the ﬁnancial system is actively facilitating direct drivers of environmental damage oﬀers a way for ﬁnancial policymakers to assess potential sources of such risks on the basis of information available today. In turn, policy interventions should aim to reduce harmful ﬂows of ﬁnance that may lead to the crossing of dangerous ecological tipping points.","container-title":"Climate Policy","DOI":"10.1080/14693062.2022.2107475","ISSN":"1469-3062, 1752-7457","journalAbbreviation":"Climate Policy","language":"en","page":"1-19","source":"DOI.org (Crossref)","title":"Biodiversity loss and climate change interactions: financial stability implications for central banks and financial supervisors","title-short":"Biodiversity loss and climate change interactions","author":[{"family":"Kedward","given":"Katie"},{"family":"Ryan-Collins","given":"Josh"},{"family":"Chenet","given":"Hugues"}],"issued":{"date-parts":[["2022",8,22]]}}},{"id":20444,"uris":["http://zotero.org/users/6190607/items/74K2K4R9"],"itemData":{"id":20444,"type":"report","title":"The Economics of Ecosystems and Biodiversity in Business and Enterprise.","URL":"https://teebweb.org/publications/teeb-for/business-and-enterprise/","author":[{"literal":"TEEB"}],"collection-editor":[{"family":"Bishop","given":"Joshua"}],"issued":{"date-parts":[["2010"]]}}}],"schema":"https://github.com/citation-style-language/schema/raw/master/csl-citation.json"} </w:instrText>
      </w:r>
      <w:r w:rsidR="0085543F" w:rsidRPr="005834B0">
        <w:rPr>
          <w:rFonts w:cs="Times New Roman"/>
          <w:szCs w:val="24"/>
        </w:rPr>
        <w:fldChar w:fldCharType="separate"/>
      </w:r>
      <w:r w:rsidR="0011202C" w:rsidRPr="005834B0">
        <w:rPr>
          <w:rFonts w:cs="Times New Roman"/>
          <w:szCs w:val="24"/>
        </w:rPr>
        <w:t>(Evison &amp; Knight, 2010; Kedward et al., 2020, 2022; TEEB, 2010)</w:t>
      </w:r>
      <w:r w:rsidR="0085543F" w:rsidRPr="005834B0">
        <w:rPr>
          <w:rFonts w:cs="Times New Roman"/>
          <w:szCs w:val="24"/>
        </w:rPr>
        <w:fldChar w:fldCharType="end"/>
      </w:r>
      <w:r w:rsidR="00535162" w:rsidRPr="005834B0">
        <w:rPr>
          <w:rFonts w:cs="Times New Roman"/>
          <w:szCs w:val="24"/>
        </w:rPr>
        <w:t xml:space="preserve">. </w:t>
      </w:r>
      <w:r w:rsidR="00112833" w:rsidRPr="005834B0">
        <w:rPr>
          <w:rFonts w:cs="Times New Roman"/>
          <w:szCs w:val="24"/>
        </w:rPr>
        <w:t>Maintaining and restoring biodiversity is necessary to ensure the sustainability of natural resources and ecosystem services used by businesses and needed by people</w:t>
      </w:r>
      <w:r w:rsidRPr="005834B0">
        <w:rPr>
          <w:rFonts w:cs="Times New Roman"/>
          <w:szCs w:val="24"/>
        </w:rPr>
        <w:t>, in both the present and future</w:t>
      </w:r>
      <w:r w:rsidR="00112833" w:rsidRPr="005834B0">
        <w:rPr>
          <w:rFonts w:cs="Times New Roman"/>
          <w:szCs w:val="24"/>
        </w:rPr>
        <w:t>.</w:t>
      </w:r>
    </w:p>
    <w:p w14:paraId="035414C0" w14:textId="2C114BC3" w:rsidR="000B4D1A" w:rsidRPr="005834B0" w:rsidRDefault="000B4D1A" w:rsidP="003475B1">
      <w:pPr>
        <w:pStyle w:val="ListParagraph"/>
        <w:numPr>
          <w:ilvl w:val="0"/>
          <w:numId w:val="1"/>
        </w:numPr>
        <w:spacing w:line="276" w:lineRule="auto"/>
        <w:contextualSpacing w:val="0"/>
        <w:rPr>
          <w:rFonts w:cs="Times New Roman"/>
          <w:szCs w:val="24"/>
        </w:rPr>
      </w:pPr>
      <w:r w:rsidRPr="005834B0">
        <w:rPr>
          <w:rFonts w:cs="Times New Roman"/>
          <w:szCs w:val="24"/>
        </w:rPr>
        <w:t xml:space="preserve">Biodiversity is conceptualized </w:t>
      </w:r>
      <w:r w:rsidR="00F3782B" w:rsidRPr="005834B0">
        <w:rPr>
          <w:rFonts w:cs="Times New Roman"/>
          <w:szCs w:val="24"/>
        </w:rPr>
        <w:t xml:space="preserve">in three </w:t>
      </w:r>
      <w:r w:rsidR="00E24773" w:rsidRPr="005834B0">
        <w:rPr>
          <w:rFonts w:cs="Times New Roman"/>
          <w:szCs w:val="24"/>
        </w:rPr>
        <w:t xml:space="preserve">types </w:t>
      </w:r>
      <w:r w:rsidR="001A2679" w:rsidRPr="005834B0">
        <w:rPr>
          <w:rFonts w:cs="Times New Roman"/>
          <w:szCs w:val="24"/>
        </w:rPr>
        <w:t>that can be nested</w:t>
      </w:r>
      <w:r w:rsidR="003357A0" w:rsidRPr="005834B0">
        <w:rPr>
          <w:rFonts w:cs="Times New Roman"/>
          <w:szCs w:val="24"/>
        </w:rPr>
        <w:t xml:space="preserve">: ecosystem diversity, species diversity, and genetic diversity </w:t>
      </w:r>
      <w:r w:rsidR="003357A0" w:rsidRPr="005834B0">
        <w:rPr>
          <w:rFonts w:cs="Times New Roman"/>
          <w:szCs w:val="24"/>
        </w:rPr>
        <w:fldChar w:fldCharType="begin"/>
      </w:r>
      <w:r w:rsidR="000375EE" w:rsidRPr="005834B0">
        <w:rPr>
          <w:rFonts w:cs="Times New Roman"/>
          <w:szCs w:val="24"/>
        </w:rPr>
        <w:instrText xml:space="preserve"> ADDIN ZOTERO_ITEM CSL_CITATION {"citationID":"vuUVCpLz","properties":{"formattedCitation":"(Berrisford, 2021)","plainCitation":"(Berrisford, 2021)","noteIndex":0},"citationItems":[{"id":8332,"uris":["http://zotero.org/users/6190607/items/PA6G2863"],"itemData":{"id":8332,"type":"webpage","abstract":"This article makes it easy to understand what biodiversity is and why it's so important, by providing a simple and visual definition.","container-title":"Network for Business Sustainability","language":"en-US","title":"A Simple and Visual Definition of Biodiversity","URL":"https://www.nbs.net/articles/a-simple-and-visual-definition-of-biodiversity","author":[{"family":"Berrisford","given":"Kate"}],"accessed":{"date-parts":[["2022",1,21]]},"issued":{"date-parts":[["2021",12,21]]}}}],"schema":"https://github.com/citation-style-language/schema/raw/master/csl-citation.json"} </w:instrText>
      </w:r>
      <w:r w:rsidR="003357A0" w:rsidRPr="005834B0">
        <w:rPr>
          <w:rFonts w:cs="Times New Roman"/>
          <w:szCs w:val="24"/>
        </w:rPr>
        <w:fldChar w:fldCharType="separate"/>
      </w:r>
      <w:r w:rsidR="0011202C" w:rsidRPr="005834B0">
        <w:rPr>
          <w:rFonts w:cs="Times New Roman"/>
          <w:szCs w:val="24"/>
        </w:rPr>
        <w:t>(Berrisford, 2021)</w:t>
      </w:r>
      <w:r w:rsidR="003357A0" w:rsidRPr="005834B0">
        <w:rPr>
          <w:rFonts w:cs="Times New Roman"/>
          <w:szCs w:val="24"/>
        </w:rPr>
        <w:fldChar w:fldCharType="end"/>
      </w:r>
      <w:r w:rsidR="003357A0" w:rsidRPr="005834B0">
        <w:rPr>
          <w:rFonts w:cs="Times New Roman"/>
          <w:szCs w:val="24"/>
        </w:rPr>
        <w:t>.</w:t>
      </w:r>
      <w:r w:rsidR="00F3782B" w:rsidRPr="005834B0">
        <w:rPr>
          <w:rFonts w:cs="Times New Roman"/>
          <w:szCs w:val="24"/>
        </w:rPr>
        <w:t xml:space="preserve"> </w:t>
      </w:r>
      <w:r w:rsidR="001A2679" w:rsidRPr="005834B0">
        <w:rPr>
          <w:rFonts w:cs="Times New Roman"/>
          <w:szCs w:val="24"/>
        </w:rPr>
        <w:t>E</w:t>
      </w:r>
      <w:r w:rsidR="00F3782B" w:rsidRPr="005834B0">
        <w:rPr>
          <w:rFonts w:cs="Times New Roman"/>
          <w:szCs w:val="24"/>
        </w:rPr>
        <w:t xml:space="preserve">cosystem diversity is the variety of </w:t>
      </w:r>
      <w:r w:rsidR="001A2679" w:rsidRPr="005834B0">
        <w:rPr>
          <w:rFonts w:cs="Times New Roman"/>
          <w:szCs w:val="24"/>
        </w:rPr>
        <w:t>ecological systems or “</w:t>
      </w:r>
      <w:r w:rsidR="00F3782B" w:rsidRPr="005834B0">
        <w:rPr>
          <w:rFonts w:cs="Times New Roman"/>
          <w:szCs w:val="24"/>
        </w:rPr>
        <w:t>ecosystems</w:t>
      </w:r>
      <w:r w:rsidR="00CF39D4" w:rsidRPr="005834B0">
        <w:rPr>
          <w:rFonts w:cs="Times New Roman"/>
          <w:szCs w:val="24"/>
        </w:rPr>
        <w:t>.</w:t>
      </w:r>
      <w:r w:rsidR="001A2679" w:rsidRPr="005834B0">
        <w:rPr>
          <w:rFonts w:cs="Times New Roman"/>
          <w:szCs w:val="24"/>
        </w:rPr>
        <w:t>”</w:t>
      </w:r>
      <w:r w:rsidR="00CF39D4" w:rsidRPr="005834B0">
        <w:rPr>
          <w:rFonts w:cs="Times New Roman"/>
          <w:szCs w:val="24"/>
        </w:rPr>
        <w:t xml:space="preserve"> </w:t>
      </w:r>
      <w:r w:rsidR="00E24773" w:rsidRPr="005834B0">
        <w:rPr>
          <w:rFonts w:cs="Times New Roman"/>
          <w:szCs w:val="24"/>
        </w:rPr>
        <w:t xml:space="preserve">The second type of biodiversity is </w:t>
      </w:r>
      <w:r w:rsidR="00F3782B" w:rsidRPr="005834B0">
        <w:rPr>
          <w:rFonts w:cs="Times New Roman"/>
          <w:szCs w:val="24"/>
        </w:rPr>
        <w:t>species diversity</w:t>
      </w:r>
      <w:r w:rsidR="00E24773" w:rsidRPr="005834B0">
        <w:rPr>
          <w:rFonts w:cs="Times New Roman"/>
          <w:szCs w:val="24"/>
        </w:rPr>
        <w:t xml:space="preserve">, </w:t>
      </w:r>
      <w:r w:rsidR="00F3782B" w:rsidRPr="005834B0">
        <w:rPr>
          <w:rFonts w:cs="Times New Roman"/>
          <w:szCs w:val="24"/>
        </w:rPr>
        <w:t>the variety of organisms within an ecosystem.</w:t>
      </w:r>
      <w:r w:rsidR="00CF39D4" w:rsidRPr="005834B0">
        <w:rPr>
          <w:rFonts w:cs="Times New Roman"/>
          <w:szCs w:val="24"/>
        </w:rPr>
        <w:t xml:space="preserve"> </w:t>
      </w:r>
      <w:r w:rsidR="00E24773" w:rsidRPr="005834B0">
        <w:rPr>
          <w:rFonts w:cs="Times New Roman"/>
          <w:szCs w:val="24"/>
        </w:rPr>
        <w:t>Genetic diversity</w:t>
      </w:r>
      <w:r w:rsidR="00E24773" w:rsidRPr="005834B0">
        <w:rPr>
          <w:rFonts w:cs="Times New Roman"/>
          <w:i/>
          <w:iCs/>
          <w:szCs w:val="24"/>
        </w:rPr>
        <w:t xml:space="preserve"> </w:t>
      </w:r>
      <w:r w:rsidR="00E24773" w:rsidRPr="005834B0">
        <w:rPr>
          <w:rFonts w:cs="Times New Roman"/>
          <w:szCs w:val="24"/>
        </w:rPr>
        <w:t xml:space="preserve">is the third type of biodiversity and is </w:t>
      </w:r>
      <w:r w:rsidRPr="005834B0">
        <w:rPr>
          <w:rFonts w:cs="Times New Roman"/>
          <w:szCs w:val="24"/>
        </w:rPr>
        <w:t xml:space="preserve">the variety of genes within </w:t>
      </w:r>
      <w:r w:rsidR="00F3782B" w:rsidRPr="005834B0">
        <w:rPr>
          <w:rFonts w:cs="Times New Roman"/>
          <w:szCs w:val="24"/>
        </w:rPr>
        <w:t>a species</w:t>
      </w:r>
      <w:r w:rsidRPr="005834B0">
        <w:rPr>
          <w:rFonts w:cs="Times New Roman"/>
          <w:szCs w:val="24"/>
        </w:rPr>
        <w:t>.</w:t>
      </w:r>
    </w:p>
    <w:p w14:paraId="64DE0AB6" w14:textId="0FE5BE1F" w:rsidR="0045465B" w:rsidRPr="005834B0" w:rsidRDefault="0045465B" w:rsidP="0011202C">
      <w:pPr>
        <w:pStyle w:val="Heading2"/>
        <w:rPr>
          <w:rFonts w:eastAsia="Times New Roman" w:cs="Times New Roman"/>
          <w:kern w:val="0"/>
          <w14:ligatures w14:val="none"/>
        </w:rPr>
      </w:pPr>
      <w:r w:rsidRPr="005834B0">
        <w:rPr>
          <w:rFonts w:cs="Times New Roman"/>
        </w:rPr>
        <w:t xml:space="preserve">The </w:t>
      </w:r>
      <w:r w:rsidR="0011202C" w:rsidRPr="005834B0">
        <w:rPr>
          <w:rFonts w:cs="Times New Roman"/>
        </w:rPr>
        <w:t>State of Biodiversity</w:t>
      </w:r>
    </w:p>
    <w:p w14:paraId="354DCFF8" w14:textId="77777777" w:rsidR="0045465B" w:rsidRPr="005834B0" w:rsidRDefault="0045465B" w:rsidP="0045465B">
      <w:pPr>
        <w:pStyle w:val="ListParagraph"/>
        <w:numPr>
          <w:ilvl w:val="1"/>
          <w:numId w:val="12"/>
        </w:numPr>
        <w:spacing w:line="276" w:lineRule="auto"/>
        <w:contextualSpacing w:val="0"/>
        <w:rPr>
          <w:rFonts w:cs="Times New Roman"/>
          <w:szCs w:val="24"/>
        </w:rPr>
      </w:pPr>
      <w:r w:rsidRPr="005834B0">
        <w:rPr>
          <w:rFonts w:cs="Times New Roman"/>
          <w:szCs w:val="24"/>
        </w:rPr>
        <w:t xml:space="preserve">Alberts, E. C. (2022, April 11). </w:t>
      </w:r>
      <w:r w:rsidRPr="005834B0">
        <w:rPr>
          <w:rFonts w:cs="Times New Roman"/>
          <w:i/>
          <w:iCs/>
          <w:szCs w:val="24"/>
        </w:rPr>
        <w:t>Global biodiversity is in crisis, but how bad is it? It’s complicated</w:t>
      </w:r>
      <w:r w:rsidRPr="005834B0">
        <w:rPr>
          <w:rFonts w:cs="Times New Roman"/>
          <w:szCs w:val="24"/>
        </w:rPr>
        <w:t xml:space="preserve">. Mongabay Environmental News. </w:t>
      </w:r>
      <w:hyperlink r:id="rId10" w:history="1">
        <w:r w:rsidRPr="005834B0">
          <w:rPr>
            <w:rStyle w:val="Hyperlink"/>
            <w:rFonts w:cs="Times New Roman"/>
            <w:szCs w:val="24"/>
          </w:rPr>
          <w:t>https://news.mongabay.com/2022/04/global-biodiversity-is-in-crisis-but-how-bad-is-it-its-complicated/</w:t>
        </w:r>
      </w:hyperlink>
    </w:p>
    <w:p w14:paraId="05302D7F" w14:textId="77777777" w:rsidR="0045465B" w:rsidRPr="005834B0" w:rsidRDefault="0045465B" w:rsidP="0045465B">
      <w:pPr>
        <w:pStyle w:val="ListParagraph"/>
        <w:numPr>
          <w:ilvl w:val="1"/>
          <w:numId w:val="12"/>
        </w:numPr>
        <w:spacing w:line="276" w:lineRule="auto"/>
        <w:contextualSpacing w:val="0"/>
        <w:rPr>
          <w:rFonts w:cs="Times New Roman"/>
          <w:szCs w:val="24"/>
        </w:rPr>
      </w:pPr>
      <w:r w:rsidRPr="005834B0">
        <w:rPr>
          <w:rFonts w:cs="Times New Roman"/>
          <w:szCs w:val="24"/>
        </w:rPr>
        <w:t xml:space="preserve">Pennisi, E. (2021). Getting the big picture of biodiversity. </w:t>
      </w:r>
      <w:r w:rsidRPr="005834B0">
        <w:rPr>
          <w:rFonts w:cs="Times New Roman"/>
          <w:i/>
          <w:iCs/>
          <w:szCs w:val="24"/>
        </w:rPr>
        <w:t>Science</w:t>
      </w:r>
      <w:r w:rsidRPr="005834B0">
        <w:rPr>
          <w:rFonts w:cs="Times New Roman"/>
          <w:szCs w:val="24"/>
        </w:rPr>
        <w:t xml:space="preserve">, </w:t>
      </w:r>
      <w:r w:rsidRPr="005834B0">
        <w:rPr>
          <w:rFonts w:cs="Times New Roman"/>
          <w:i/>
          <w:iCs/>
          <w:szCs w:val="24"/>
        </w:rPr>
        <w:t>374</w:t>
      </w:r>
      <w:r w:rsidRPr="005834B0">
        <w:rPr>
          <w:rFonts w:cs="Times New Roman"/>
          <w:szCs w:val="24"/>
        </w:rPr>
        <w:t xml:space="preserve">(6570), 926–931. </w:t>
      </w:r>
      <w:hyperlink r:id="rId11" w:history="1">
        <w:r w:rsidRPr="005834B0">
          <w:rPr>
            <w:rStyle w:val="Hyperlink"/>
            <w:rFonts w:cs="Times New Roman"/>
            <w:szCs w:val="24"/>
          </w:rPr>
          <w:t>https://doi.org/10.1126/science.acx9637</w:t>
        </w:r>
      </w:hyperlink>
    </w:p>
    <w:p w14:paraId="244E10CB" w14:textId="1A5B7D8F" w:rsidR="0045465B" w:rsidRPr="005834B0" w:rsidRDefault="0045465B" w:rsidP="0011202C">
      <w:pPr>
        <w:pStyle w:val="Heading2"/>
        <w:rPr>
          <w:rFonts w:cs="Times New Roman"/>
        </w:rPr>
      </w:pPr>
      <w:r w:rsidRPr="005834B0">
        <w:rPr>
          <w:rStyle w:val="Hyperlink"/>
          <w:rFonts w:cs="Times New Roman"/>
          <w:color w:val="auto"/>
          <w:u w:val="none"/>
        </w:rPr>
        <w:lastRenderedPageBreak/>
        <w:t xml:space="preserve">The </w:t>
      </w:r>
      <w:r w:rsidR="0011202C" w:rsidRPr="005834B0">
        <w:rPr>
          <w:rStyle w:val="Hyperlink"/>
          <w:rFonts w:cs="Times New Roman"/>
          <w:color w:val="auto"/>
          <w:u w:val="none"/>
        </w:rPr>
        <w:t>D</w:t>
      </w:r>
      <w:r w:rsidRPr="005834B0">
        <w:rPr>
          <w:rStyle w:val="Hyperlink"/>
          <w:rFonts w:cs="Times New Roman"/>
          <w:color w:val="auto"/>
          <w:u w:val="none"/>
        </w:rPr>
        <w:t xml:space="preserve">esired </w:t>
      </w:r>
      <w:r w:rsidR="0011202C" w:rsidRPr="005834B0">
        <w:rPr>
          <w:rStyle w:val="Hyperlink"/>
          <w:rFonts w:cs="Times New Roman"/>
          <w:color w:val="auto"/>
          <w:u w:val="none"/>
        </w:rPr>
        <w:t>S</w:t>
      </w:r>
      <w:r w:rsidRPr="005834B0">
        <w:rPr>
          <w:rStyle w:val="Hyperlink"/>
          <w:rFonts w:cs="Times New Roman"/>
          <w:color w:val="auto"/>
          <w:u w:val="none"/>
        </w:rPr>
        <w:t xml:space="preserve">tate of </w:t>
      </w:r>
      <w:r w:rsidR="0011202C" w:rsidRPr="005834B0">
        <w:rPr>
          <w:rStyle w:val="Hyperlink"/>
          <w:rFonts w:cs="Times New Roman"/>
          <w:color w:val="auto"/>
          <w:u w:val="none"/>
        </w:rPr>
        <w:t>B</w:t>
      </w:r>
      <w:r w:rsidRPr="005834B0">
        <w:rPr>
          <w:rStyle w:val="Hyperlink"/>
          <w:rFonts w:cs="Times New Roman"/>
          <w:color w:val="auto"/>
          <w:u w:val="none"/>
        </w:rPr>
        <w:t>iodiversity</w:t>
      </w:r>
      <w:r w:rsidRPr="005834B0">
        <w:rPr>
          <w:rFonts w:cs="Times New Roman"/>
        </w:rPr>
        <w:t xml:space="preserve"> </w:t>
      </w:r>
    </w:p>
    <w:p w14:paraId="61E7034D" w14:textId="77777777" w:rsidR="0045465B" w:rsidRPr="005834B0" w:rsidRDefault="0045465B" w:rsidP="0045465B">
      <w:pPr>
        <w:pStyle w:val="ListParagraph"/>
        <w:numPr>
          <w:ilvl w:val="2"/>
          <w:numId w:val="12"/>
        </w:numPr>
        <w:spacing w:line="276" w:lineRule="auto"/>
        <w:contextualSpacing w:val="0"/>
        <w:rPr>
          <w:rStyle w:val="Hyperlink"/>
          <w:rFonts w:cs="Times New Roman"/>
          <w:color w:val="auto"/>
          <w:szCs w:val="24"/>
          <w:u w:val="none"/>
        </w:rPr>
      </w:pPr>
      <w:r w:rsidRPr="005834B0">
        <w:rPr>
          <w:rFonts w:cs="Times New Roman"/>
          <w:szCs w:val="24"/>
        </w:rPr>
        <w:t xml:space="preserve">Mace, G. M., Reyers, B., Alkemade, R., Biggs, R., Chapin III, F. S., Cornell, S. E., Díaz, S., Jennings, S., Leadley, P., Mumby, P. J., Purvis, A., Scholes, R. J., Seddon, A. W. R., Solan, M., Steffen, W., &amp; Woodward, G. (2014). Approaches to defining a planetary boundary for biodiversity. </w:t>
      </w:r>
      <w:r w:rsidRPr="005834B0">
        <w:rPr>
          <w:rFonts w:cs="Times New Roman"/>
          <w:i/>
          <w:iCs/>
          <w:szCs w:val="24"/>
        </w:rPr>
        <w:t>Global Environmental Change</w:t>
      </w:r>
      <w:r w:rsidRPr="005834B0">
        <w:rPr>
          <w:rFonts w:cs="Times New Roman"/>
          <w:szCs w:val="24"/>
        </w:rPr>
        <w:t xml:space="preserve">, </w:t>
      </w:r>
      <w:r w:rsidRPr="005834B0">
        <w:rPr>
          <w:rFonts w:cs="Times New Roman"/>
          <w:i/>
          <w:iCs/>
          <w:szCs w:val="24"/>
        </w:rPr>
        <w:t>28</w:t>
      </w:r>
      <w:r w:rsidRPr="005834B0">
        <w:rPr>
          <w:rFonts w:cs="Times New Roman"/>
          <w:szCs w:val="24"/>
        </w:rPr>
        <w:t xml:space="preserve">(1), 289–297. </w:t>
      </w:r>
      <w:hyperlink r:id="rId12" w:history="1">
        <w:r w:rsidRPr="005834B0">
          <w:rPr>
            <w:rStyle w:val="Hyperlink"/>
            <w:rFonts w:cs="Times New Roman"/>
            <w:szCs w:val="24"/>
          </w:rPr>
          <w:t>https://doi.org/10.1016/j.gloenvcha.2014.07.009</w:t>
        </w:r>
      </w:hyperlink>
    </w:p>
    <w:p w14:paraId="765018A3" w14:textId="77777777" w:rsidR="00B9384A" w:rsidRPr="005834B0" w:rsidRDefault="00B9384A" w:rsidP="00B9384A">
      <w:pPr>
        <w:pStyle w:val="Heading2"/>
        <w:rPr>
          <w:moveTo w:id="29" w:author="Nicholas Poggioli" w:date="2024-10-30T12:11:00Z" w16du:dateUtc="2024-10-30T16:11:00Z"/>
        </w:rPr>
      </w:pPr>
      <w:moveToRangeStart w:id="30" w:author="Nicholas Poggioli" w:date="2024-10-30T12:11:00Z" w:name="move181182677"/>
      <w:moveTo w:id="31" w:author="Nicholas Poggioli" w:date="2024-10-30T12:11:00Z" w16du:dateUtc="2024-10-30T16:11:00Z">
        <w:r w:rsidRPr="005834B0">
          <w:t xml:space="preserve">How business affects biodiversity </w:t>
        </w:r>
      </w:moveTo>
    </w:p>
    <w:p w14:paraId="79CE1B99" w14:textId="0EDE2370" w:rsidR="00B9384A" w:rsidRPr="005834B0" w:rsidRDefault="00B9384A" w:rsidP="00B9384A">
      <w:pPr>
        <w:pStyle w:val="ListParagraph"/>
        <w:numPr>
          <w:ilvl w:val="0"/>
          <w:numId w:val="12"/>
        </w:numPr>
        <w:spacing w:line="276" w:lineRule="auto"/>
        <w:contextualSpacing w:val="0"/>
        <w:rPr>
          <w:moveTo w:id="32" w:author="Nicholas Poggioli" w:date="2024-10-30T12:11:00Z" w16du:dateUtc="2024-10-30T16:11:00Z"/>
          <w:rFonts w:cs="Times New Roman"/>
          <w:szCs w:val="24"/>
        </w:rPr>
      </w:pPr>
      <w:moveTo w:id="33" w:author="Nicholas Poggioli" w:date="2024-10-30T12:11:00Z" w16du:dateUtc="2024-10-30T16:11:00Z">
        <w:r w:rsidRPr="005834B0">
          <w:rPr>
            <w:rFonts w:cs="Times New Roman"/>
            <w:szCs w:val="24"/>
          </w:rPr>
          <w:t xml:space="preserve">Panwar et al. </w:t>
        </w:r>
        <w:r w:rsidRPr="005834B0">
          <w:rPr>
            <w:rFonts w:cs="Times New Roman"/>
            <w:szCs w:val="24"/>
          </w:rPr>
          <w:fldChar w:fldCharType="begin"/>
        </w:r>
        <w:r w:rsidRPr="005834B0">
          <w:rPr>
            <w:rFonts w:cs="Times New Roman"/>
            <w:szCs w:val="24"/>
          </w:rPr>
          <w: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rsidRPr="005834B0">
          <w:rPr>
            <w:rFonts w:cs="Times New Roman"/>
            <w:szCs w:val="24"/>
          </w:rPr>
          <w:fldChar w:fldCharType="separate"/>
        </w:r>
        <w:r w:rsidRPr="005834B0">
          <w:rPr>
            <w:rFonts w:cs="Times New Roman"/>
            <w:szCs w:val="24"/>
          </w:rPr>
          <w:t>(2023)</w:t>
        </w:r>
        <w:r w:rsidRPr="005834B0">
          <w:rPr>
            <w:rFonts w:cs="Times New Roman"/>
            <w:szCs w:val="24"/>
          </w:rPr>
          <w:fldChar w:fldCharType="end"/>
        </w:r>
        <w:r w:rsidRPr="005834B0">
          <w:rPr>
            <w:rFonts w:cs="Times New Roman"/>
            <w:szCs w:val="24"/>
          </w:rPr>
          <w: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t>
        </w:r>
      </w:moveTo>
    </w:p>
    <w:p w14:paraId="7305BC7B" w14:textId="77777777" w:rsidR="00B9384A" w:rsidRPr="005834B0" w:rsidRDefault="00B9384A" w:rsidP="00B9384A">
      <w:pPr>
        <w:pStyle w:val="Heading3"/>
        <w:rPr>
          <w:moveTo w:id="34" w:author="Nicholas Poggioli" w:date="2024-10-30T12:11:00Z" w16du:dateUtc="2024-10-30T16:11:00Z"/>
        </w:rPr>
      </w:pPr>
      <w:moveTo w:id="35" w:author="Nicholas Poggioli" w:date="2024-10-30T12:11:00Z" w16du:dateUtc="2024-10-30T16:11:00Z">
        <w:r w:rsidRPr="005834B0">
          <w:t>Biodiversity loss</w:t>
        </w:r>
      </w:moveTo>
    </w:p>
    <w:p w14:paraId="3E1CBD49" w14:textId="77777777" w:rsidR="00B9384A" w:rsidRPr="005834B0" w:rsidRDefault="00B9384A" w:rsidP="00B9384A">
      <w:pPr>
        <w:pStyle w:val="ListParagraph"/>
        <w:numPr>
          <w:ilvl w:val="0"/>
          <w:numId w:val="12"/>
        </w:numPr>
        <w:spacing w:line="276" w:lineRule="auto"/>
        <w:contextualSpacing w:val="0"/>
        <w:rPr>
          <w:moveTo w:id="36" w:author="Nicholas Poggioli" w:date="2024-10-30T12:11:00Z" w16du:dateUtc="2024-10-30T16:11:00Z"/>
          <w:rFonts w:cs="Times New Roman"/>
          <w:szCs w:val="24"/>
        </w:rPr>
      </w:pPr>
      <w:moveTo w:id="37" w:author="Nicholas Poggioli" w:date="2024-10-30T12:11:00Z" w16du:dateUtc="2024-10-30T16:11:00Z">
        <w:r w:rsidRPr="005834B0">
          <w:rPr>
            <w:rFonts w:cs="Times New Roman"/>
            <w:szCs w:val="24"/>
          </w:rPr>
          <w:t xml:space="preserve">Business operations are a primary cause of biodiversity loss because they alter ecosystems (land use change), remove species faster than ecosystems reproduce them (overexploitation), change species distributions (invasive species), and use ecosystems as disposal sites for damaging wastes (pollution), including causing climate change by disposing of greenhouse gas wastes into the atmosphere </w:t>
        </w:r>
        <w:r w:rsidRPr="005834B0">
          <w:rPr>
            <w:rFonts w:cs="Times New Roman"/>
            <w:szCs w:val="24"/>
          </w:rPr>
          <w:fldChar w:fldCharType="begin"/>
        </w:r>
        <w:r w:rsidRPr="005834B0">
          <w:rPr>
            <w:rFonts w:cs="Times New Roman"/>
            <w:szCs w:val="24"/>
          </w:rPr>
          <w:instrText xml:space="preserve"> ADDIN ZOTERO_ITEM CSL_CITATION {"citationID":"gHkgEd7q","properties":{"formattedCitation":"(Panwar et al., 2023; White et al., 2024)","plainCitation":"(Panwar et al., 2023; White et al., 2024)","noteIndex":0},"citationItems":[{"id":19842,"uris":["http://zotero.org/users/6190607/items/PZLXXAI2"],"itemData":{"id":19842,"type":"article-journal","abstract":"The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rsidRPr="005834B0">
          <w:rPr>
            <w:rFonts w:cs="Times New Roman"/>
            <w:szCs w:val="24"/>
          </w:rPr>
          <w:fldChar w:fldCharType="separate"/>
        </w:r>
        <w:r w:rsidRPr="005834B0">
          <w:rPr>
            <w:rFonts w:cs="Times New Roman"/>
            <w:szCs w:val="24"/>
          </w:rPr>
          <w:t>(Panwar et al., 2023; White et al., 2024)</w:t>
        </w:r>
        <w:r w:rsidRPr="005834B0">
          <w:rPr>
            <w:rFonts w:cs="Times New Roman"/>
            <w:szCs w:val="24"/>
          </w:rPr>
          <w:fldChar w:fldCharType="end"/>
        </w:r>
        <w:r w:rsidRPr="005834B0">
          <w:rPr>
            <w:rFonts w:cs="Times New Roman"/>
            <w:szCs w:val="24"/>
          </w:rPr>
          <w:t xml:space="preserve">. </w:t>
        </w:r>
      </w:moveTo>
    </w:p>
    <w:p w14:paraId="6F966412" w14:textId="77777777" w:rsidR="00B9384A" w:rsidRPr="005834B0" w:rsidRDefault="00B9384A" w:rsidP="00B9384A">
      <w:pPr>
        <w:pStyle w:val="ListParagraph"/>
        <w:numPr>
          <w:ilvl w:val="0"/>
          <w:numId w:val="12"/>
        </w:numPr>
        <w:spacing w:line="276" w:lineRule="auto"/>
        <w:contextualSpacing w:val="0"/>
        <w:rPr>
          <w:moveTo w:id="38" w:author="Nicholas Poggioli" w:date="2024-10-30T12:11:00Z" w16du:dateUtc="2024-10-30T16:11:00Z"/>
          <w:rFonts w:cs="Times New Roman"/>
          <w:szCs w:val="24"/>
        </w:rPr>
      </w:pPr>
      <w:moveTo w:id="39" w:author="Nicholas Poggioli" w:date="2024-10-30T12:11:00Z" w16du:dateUtc="2024-10-30T16:11:00Z">
        <w:r w:rsidRPr="005834B0">
          <w:rPr>
            <w:rFonts w:cs="Times New Roman"/>
            <w:szCs w:val="24"/>
          </w:rPr>
          <w:t xml:space="preserve">White, T. B., Petrovan, S. O., </w:t>
        </w:r>
        <w:proofErr w:type="spellStart"/>
        <w:r w:rsidRPr="005834B0">
          <w:rPr>
            <w:rFonts w:cs="Times New Roman"/>
            <w:szCs w:val="24"/>
          </w:rPr>
          <w:t>Bennun</w:t>
        </w:r>
        <w:proofErr w:type="spellEnd"/>
        <w:r w:rsidRPr="005834B0">
          <w:rPr>
            <w:rFonts w:cs="Times New Roman"/>
            <w:szCs w:val="24"/>
          </w:rPr>
          <w:t xml:space="preserve">, L. A., Butterworth, T., Christie, A. P., Downey, H., Hunter, S. B., Jobson, B. R., </w:t>
        </w:r>
        <w:proofErr w:type="spellStart"/>
        <w:r w:rsidRPr="005834B0">
          <w:rPr>
            <w:rFonts w:cs="Times New Roman"/>
            <w:szCs w:val="24"/>
          </w:rPr>
          <w:t>zu</w:t>
        </w:r>
        <w:proofErr w:type="spellEnd"/>
        <w:r w:rsidRPr="005834B0">
          <w:rPr>
            <w:rFonts w:cs="Times New Roman"/>
            <w:szCs w:val="24"/>
          </w:rPr>
          <w:t xml:space="preserve"> Ermgassen, S. O. S. E., &amp; Sutherland, W. J. (2023). Principles for using evidence to improve biodiversity impact mitigation by business. </w:t>
        </w:r>
        <w:r w:rsidRPr="005834B0">
          <w:rPr>
            <w:rFonts w:cs="Times New Roman"/>
            <w:i/>
            <w:iCs/>
            <w:szCs w:val="24"/>
          </w:rPr>
          <w:t>Business Strategy and the Environment</w:t>
        </w:r>
        <w:r w:rsidRPr="005834B0">
          <w:rPr>
            <w:rFonts w:cs="Times New Roman"/>
            <w:szCs w:val="24"/>
          </w:rPr>
          <w:t xml:space="preserve">, bse.3389. </w:t>
        </w:r>
        <w:r w:rsidRPr="005834B0">
          <w:fldChar w:fldCharType="begin"/>
        </w:r>
        <w:r w:rsidRPr="005834B0">
          <w:rPr>
            <w:rFonts w:cs="Times New Roman"/>
            <w:szCs w:val="24"/>
          </w:rPr>
          <w:instrText>HYPERLINK "https://doi.org/10.1002/bse.3389"</w:instrText>
        </w:r>
      </w:moveTo>
      <w:ins w:id="40" w:author="Nicholas Poggioli" w:date="2024-10-30T12:11:00Z" w16du:dateUtc="2024-10-30T16:11:00Z"/>
      <w:moveTo w:id="41" w:author="Nicholas Poggioli" w:date="2024-10-30T12:11:00Z" w16du:dateUtc="2024-10-30T16:11:00Z">
        <w:r w:rsidRPr="005834B0">
          <w:fldChar w:fldCharType="separate"/>
        </w:r>
        <w:r w:rsidRPr="005834B0">
          <w:rPr>
            <w:rStyle w:val="Hyperlink"/>
            <w:rFonts w:cs="Times New Roman"/>
            <w:szCs w:val="24"/>
          </w:rPr>
          <w:t>https://doi.org/10.1002/bse.3389</w:t>
        </w:r>
        <w:r w:rsidRPr="005834B0">
          <w:rPr>
            <w:rStyle w:val="Hyperlink"/>
            <w:rFonts w:cs="Times New Roman"/>
            <w:szCs w:val="24"/>
          </w:rPr>
          <w:fldChar w:fldCharType="end"/>
        </w:r>
      </w:moveTo>
    </w:p>
    <w:p w14:paraId="7789FC79" w14:textId="77777777" w:rsidR="00B9384A" w:rsidRPr="008A338C" w:rsidRDefault="00B9384A" w:rsidP="00B9384A">
      <w:pPr>
        <w:pStyle w:val="ListParagraph"/>
        <w:numPr>
          <w:ilvl w:val="0"/>
          <w:numId w:val="12"/>
        </w:numPr>
        <w:spacing w:line="276" w:lineRule="auto"/>
        <w:contextualSpacing w:val="0"/>
        <w:rPr>
          <w:ins w:id="42" w:author="Nicholas Poggioli" w:date="2024-11-01T14:31:00Z" w16du:dateUtc="2024-11-01T18:31:00Z"/>
          <w:rStyle w:val="Hyperlink"/>
          <w:rFonts w:cs="Times New Roman"/>
          <w:color w:val="auto"/>
          <w:szCs w:val="24"/>
          <w:u w:val="none"/>
          <w:rPrChange w:id="43" w:author="Nicholas Poggioli" w:date="2024-11-01T14:31:00Z" w16du:dateUtc="2024-11-01T18:31:00Z">
            <w:rPr>
              <w:ins w:id="44" w:author="Nicholas Poggioli" w:date="2024-11-01T14:31:00Z" w16du:dateUtc="2024-11-01T18:31:00Z"/>
              <w:rStyle w:val="Hyperlink"/>
              <w:rFonts w:cs="Times New Roman"/>
              <w:szCs w:val="24"/>
            </w:rPr>
          </w:rPrChange>
        </w:rPr>
      </w:pPr>
      <w:moveTo w:id="45" w:author="Nicholas Poggioli" w:date="2024-10-30T12:11:00Z" w16du:dateUtc="2024-10-30T16:11:00Z">
        <w:r w:rsidRPr="005834B0">
          <w:rPr>
            <w:rFonts w:cs="Times New Roman"/>
            <w:szCs w:val="24"/>
          </w:rPr>
          <w:t xml:space="preserve">Panwar, R., Ober, H., &amp; </w:t>
        </w:r>
        <w:proofErr w:type="spellStart"/>
        <w:r w:rsidRPr="005834B0">
          <w:rPr>
            <w:rFonts w:cs="Times New Roman"/>
            <w:szCs w:val="24"/>
          </w:rPr>
          <w:t>Pinkse</w:t>
        </w:r>
        <w:proofErr w:type="spellEnd"/>
        <w:r w:rsidRPr="005834B0">
          <w:rPr>
            <w:rFonts w:cs="Times New Roman"/>
            <w:szCs w:val="24"/>
          </w:rPr>
          <w:t xml:space="preserve">, J. (2022). The uncomfortable relationship between business and biodiversity: Advancing research on business strategies for biodiversity protection. </w:t>
        </w:r>
        <w:r w:rsidRPr="005834B0">
          <w:rPr>
            <w:rFonts w:cs="Times New Roman"/>
            <w:i/>
            <w:iCs/>
            <w:szCs w:val="24"/>
          </w:rPr>
          <w:t>Business Strategy and the Environment</w:t>
        </w:r>
        <w:r w:rsidRPr="005834B0">
          <w:rPr>
            <w:rFonts w:cs="Times New Roman"/>
            <w:szCs w:val="24"/>
          </w:rPr>
          <w:t xml:space="preserve">, bse.3139. </w:t>
        </w:r>
        <w:r w:rsidRPr="005834B0">
          <w:fldChar w:fldCharType="begin"/>
        </w:r>
        <w:r w:rsidRPr="005834B0">
          <w:rPr>
            <w:rFonts w:cs="Times New Roman"/>
            <w:szCs w:val="24"/>
          </w:rPr>
          <w:instrText>HYPERLINK "https://doi.org/10.1002/bse.3139"</w:instrText>
        </w:r>
      </w:moveTo>
      <w:ins w:id="46" w:author="Nicholas Poggioli" w:date="2024-10-30T12:11:00Z" w16du:dateUtc="2024-10-30T16:11:00Z"/>
      <w:moveTo w:id="47" w:author="Nicholas Poggioli" w:date="2024-10-30T12:11:00Z" w16du:dateUtc="2024-10-30T16:11:00Z">
        <w:r w:rsidRPr="005834B0">
          <w:fldChar w:fldCharType="separate"/>
        </w:r>
        <w:r w:rsidRPr="005834B0">
          <w:rPr>
            <w:rStyle w:val="Hyperlink"/>
            <w:rFonts w:cs="Times New Roman"/>
            <w:szCs w:val="24"/>
          </w:rPr>
          <w:t>https://doi.org/10.1002/bse.3139</w:t>
        </w:r>
        <w:r w:rsidRPr="005834B0">
          <w:rPr>
            <w:rStyle w:val="Hyperlink"/>
            <w:rFonts w:cs="Times New Roman"/>
            <w:szCs w:val="24"/>
          </w:rPr>
          <w:fldChar w:fldCharType="end"/>
        </w:r>
      </w:moveTo>
    </w:p>
    <w:p w14:paraId="5BF83537" w14:textId="03A7A239" w:rsidR="008A338C" w:rsidRPr="005834B0" w:rsidRDefault="008A338C" w:rsidP="008A338C">
      <w:pPr>
        <w:pStyle w:val="ListParagraph"/>
        <w:numPr>
          <w:ilvl w:val="0"/>
          <w:numId w:val="12"/>
        </w:numPr>
        <w:spacing w:line="276" w:lineRule="auto"/>
        <w:contextualSpacing w:val="0"/>
        <w:rPr>
          <w:ins w:id="48" w:author="Nicholas Poggioli" w:date="2024-11-01T14:31:00Z" w16du:dateUtc="2024-11-01T18:31:00Z"/>
          <w:rFonts w:cs="Times New Roman"/>
          <w:szCs w:val="24"/>
        </w:rPr>
      </w:pPr>
      <w:ins w:id="49" w:author="Nicholas Poggioli" w:date="2024-11-01T14:31:00Z" w16du:dateUtc="2024-11-01T18:31:00Z">
        <w:r>
          <w:rPr>
            <w:rFonts w:cs="Times New Roman"/>
            <w:szCs w:val="24"/>
          </w:rPr>
          <w:t xml:space="preserve">Recognizing that business activity reduces or eliminates biodiversity, </w:t>
        </w:r>
        <w:r w:rsidRPr="005834B0">
          <w:rPr>
            <w:rFonts w:cs="Times New Roman"/>
            <w:szCs w:val="24"/>
          </w:rPr>
          <w:t xml:space="preserve">sustainability goals </w:t>
        </w:r>
        <w:r>
          <w:rPr>
            <w:rFonts w:cs="Times New Roman"/>
            <w:szCs w:val="24"/>
          </w:rPr>
          <w:t xml:space="preserve">increasingly </w:t>
        </w:r>
        <w:r w:rsidRPr="005834B0">
          <w:rPr>
            <w:rFonts w:cs="Times New Roman"/>
            <w:szCs w:val="24"/>
          </w:rPr>
          <w:t>seek to preserve and restore biodiversity</w:t>
        </w:r>
        <w:r>
          <w:rPr>
            <w:rFonts w:cs="Times New Roman"/>
            <w:szCs w:val="24"/>
          </w:rPr>
          <w:t xml:space="preserve">. </w:t>
        </w:r>
      </w:ins>
      <w:ins w:id="50" w:author="Nicholas Poggioli" w:date="2024-11-01T14:32:00Z" w16du:dateUtc="2024-11-01T18:32:00Z">
        <w:r w:rsidR="00D6663D">
          <w:rPr>
            <w:rFonts w:cs="Times New Roman"/>
            <w:szCs w:val="24"/>
          </w:rPr>
          <w:t>Businesspeople are now</w:t>
        </w:r>
      </w:ins>
      <w:ins w:id="51" w:author="Nicholas Poggioli" w:date="2024-11-01T14:31:00Z" w16du:dateUtc="2024-11-01T18:31:00Z">
        <w:r w:rsidRPr="005834B0">
          <w:rPr>
            <w:rFonts w:cs="Times New Roman"/>
            <w:szCs w:val="24"/>
          </w:rPr>
          <w:t xml:space="preserve"> exploring how </w:t>
        </w:r>
      </w:ins>
      <w:ins w:id="52" w:author="Nicholas Poggioli" w:date="2024-11-01T14:32:00Z" w16du:dateUtc="2024-11-01T18:32:00Z">
        <w:r w:rsidR="00D6663D">
          <w:rPr>
            <w:rFonts w:cs="Times New Roman"/>
            <w:szCs w:val="24"/>
          </w:rPr>
          <w:t xml:space="preserve">their companies can impact </w:t>
        </w:r>
      </w:ins>
      <w:ins w:id="53" w:author="Nicholas Poggioli" w:date="2024-11-01T14:31:00Z" w16du:dateUtc="2024-11-01T18:31:00Z">
        <w:r w:rsidRPr="005834B0">
          <w:rPr>
            <w:rFonts w:cs="Times New Roman"/>
            <w:szCs w:val="24"/>
          </w:rPr>
          <w:t xml:space="preserve">ecosystems and species “in a way and at a rate that does not lead to the long-term decline of biodiversity” </w:t>
        </w:r>
        <w:r w:rsidRPr="005834B0">
          <w:rPr>
            <w:rFonts w:cs="Times New Roman"/>
            <w:szCs w:val="24"/>
          </w:rPr>
          <w:fldChar w:fldCharType="begin"/>
        </w:r>
        <w:r w:rsidRPr="005834B0">
          <w:rPr>
            <w:rFonts w:cs="Times New Roman"/>
            <w:szCs w:val="24"/>
          </w:rPr>
          <w: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instrText>
        </w:r>
        <w:r w:rsidRPr="005834B0">
          <w:rPr>
            <w:rFonts w:cs="Times New Roman"/>
            <w:szCs w:val="24"/>
          </w:rPr>
          <w:fldChar w:fldCharType="separate"/>
        </w:r>
        <w:r w:rsidRPr="005834B0">
          <w:rPr>
            <w:rFonts w:cs="Times New Roman"/>
            <w:szCs w:val="24"/>
          </w:rPr>
          <w:t>(Secretariat of the Convention on Biological Diversity, 1992, p. 5)</w:t>
        </w:r>
        <w:r w:rsidRPr="005834B0">
          <w:rPr>
            <w:rFonts w:cs="Times New Roman"/>
            <w:szCs w:val="24"/>
          </w:rPr>
          <w:fldChar w:fldCharType="end"/>
        </w:r>
        <w:r w:rsidRPr="005834B0">
          <w:rPr>
            <w:rFonts w:cs="Times New Roman"/>
            <w:szCs w:val="24"/>
          </w:rPr>
          <w:t xml:space="preserve">. </w:t>
        </w:r>
      </w:ins>
    </w:p>
    <w:p w14:paraId="6C4EC2F7" w14:textId="77777777" w:rsidR="008A338C" w:rsidRPr="005834B0" w:rsidRDefault="008A338C" w:rsidP="00B9384A">
      <w:pPr>
        <w:pStyle w:val="ListParagraph"/>
        <w:numPr>
          <w:ilvl w:val="0"/>
          <w:numId w:val="12"/>
        </w:numPr>
        <w:spacing w:line="276" w:lineRule="auto"/>
        <w:contextualSpacing w:val="0"/>
        <w:rPr>
          <w:moveTo w:id="54" w:author="Nicholas Poggioli" w:date="2024-10-30T12:11:00Z" w16du:dateUtc="2024-10-30T16:11:00Z"/>
          <w:rFonts w:cs="Times New Roman"/>
          <w:szCs w:val="24"/>
        </w:rPr>
      </w:pPr>
    </w:p>
    <w:p w14:paraId="03A7AA91" w14:textId="77777777" w:rsidR="00B9384A" w:rsidRPr="005834B0" w:rsidRDefault="00B9384A" w:rsidP="00B9384A">
      <w:pPr>
        <w:pStyle w:val="Heading3"/>
        <w:rPr>
          <w:moveTo w:id="55" w:author="Nicholas Poggioli" w:date="2024-10-30T12:11:00Z" w16du:dateUtc="2024-10-30T16:11:00Z"/>
        </w:rPr>
      </w:pPr>
      <w:moveTo w:id="56" w:author="Nicholas Poggioli" w:date="2024-10-30T12:11:00Z" w16du:dateUtc="2024-10-30T16:11:00Z">
        <w:r w:rsidRPr="005834B0">
          <w:lastRenderedPageBreak/>
          <w:t>Biodiversity preservation</w:t>
        </w:r>
      </w:moveTo>
    </w:p>
    <w:p w14:paraId="524732D9" w14:textId="77777777" w:rsidR="00B9384A" w:rsidRPr="005834B0" w:rsidRDefault="00B9384A" w:rsidP="00B9384A">
      <w:pPr>
        <w:pStyle w:val="ListParagraph"/>
        <w:numPr>
          <w:ilvl w:val="0"/>
          <w:numId w:val="12"/>
        </w:numPr>
        <w:spacing w:line="276" w:lineRule="auto"/>
        <w:contextualSpacing w:val="0"/>
        <w:rPr>
          <w:moveTo w:id="57" w:author="Nicholas Poggioli" w:date="2024-10-30T12:11:00Z" w16du:dateUtc="2024-10-30T16:11:00Z"/>
          <w:rFonts w:cs="Times New Roman"/>
          <w:szCs w:val="24"/>
        </w:rPr>
      </w:pPr>
    </w:p>
    <w:p w14:paraId="10769530" w14:textId="77777777" w:rsidR="00B9384A" w:rsidRPr="005834B0" w:rsidRDefault="00B9384A" w:rsidP="00B9384A">
      <w:pPr>
        <w:pStyle w:val="ListParagraph"/>
        <w:numPr>
          <w:ilvl w:val="0"/>
          <w:numId w:val="12"/>
        </w:numPr>
        <w:spacing w:line="276" w:lineRule="auto"/>
        <w:contextualSpacing w:val="0"/>
        <w:rPr>
          <w:moveTo w:id="58" w:author="Nicholas Poggioli" w:date="2024-10-30T12:11:00Z" w16du:dateUtc="2024-10-30T16:11:00Z"/>
          <w:rFonts w:cs="Times New Roman"/>
          <w:szCs w:val="24"/>
        </w:rPr>
      </w:pPr>
      <w:moveTo w:id="59" w:author="Nicholas Poggioli" w:date="2024-10-30T12:11:00Z" w16du:dateUtc="2024-10-30T16:11:00Z">
        <w:r w:rsidRPr="005834B0">
          <w:rPr>
            <w:rFonts w:cs="Times New Roman"/>
            <w:szCs w:val="24"/>
          </w:rPr>
          <w:t xml:space="preserve">Achieving the sustainable use of biodiversity resources requires business managers to change or abandon some business practices and/or adopt new practices. “The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w:t>
        </w:r>
        <w:r w:rsidRPr="005834B0">
          <w:rPr>
            <w:rFonts w:cs="Times New Roman"/>
            <w:b/>
            <w:bCs/>
            <w:szCs w:val="24"/>
          </w:rPr>
          <w:t>avoid biodiversity loss</w:t>
        </w:r>
        <w:r w:rsidRPr="005834B0">
          <w:rPr>
            <w:rFonts w:cs="Times New Roman"/>
            <w:szCs w:val="24"/>
          </w:rPr>
          <w:t xml:space="preserve">, if not possible then </w:t>
        </w:r>
        <w:r w:rsidRPr="005834B0">
          <w:rPr>
            <w:rFonts w:cs="Times New Roman"/>
            <w:b/>
            <w:bCs/>
            <w:szCs w:val="24"/>
          </w:rPr>
          <w:t>minimize what cannot be avoided</w:t>
        </w:r>
        <w:r w:rsidRPr="005834B0">
          <w:rPr>
            <w:rFonts w:cs="Times New Roman"/>
            <w:szCs w:val="24"/>
          </w:rPr>
          <w:t xml:space="preserve">, and subsequently </w:t>
        </w:r>
        <w:r w:rsidRPr="005834B0">
          <w:rPr>
            <w:rFonts w:cs="Times New Roman"/>
            <w:b/>
            <w:bCs/>
            <w:szCs w:val="24"/>
          </w:rPr>
          <w:t>remediate and offset the damage they cause</w:t>
        </w:r>
        <w:r w:rsidRPr="005834B0">
          <w:rPr>
            <w:rFonts w:cs="Times New Roman"/>
            <w:szCs w:val="24"/>
          </w:rPr>
          <w:t>” (Panwar et al. 2023, p. 5).</w:t>
        </w:r>
      </w:moveTo>
    </w:p>
    <w:p w14:paraId="30460A8F" w14:textId="77777777" w:rsidR="00B9384A" w:rsidRPr="005834B0" w:rsidRDefault="00B9384A" w:rsidP="00B9384A">
      <w:pPr>
        <w:pStyle w:val="ListParagraph"/>
        <w:numPr>
          <w:ilvl w:val="0"/>
          <w:numId w:val="12"/>
        </w:numPr>
        <w:spacing w:line="276" w:lineRule="auto"/>
        <w:contextualSpacing w:val="0"/>
        <w:rPr>
          <w:moveTo w:id="60" w:author="Nicholas Poggioli" w:date="2024-10-30T12:11:00Z" w16du:dateUtc="2024-10-30T16:11:00Z"/>
          <w:rFonts w:cs="Times New Roman"/>
          <w:szCs w:val="24"/>
        </w:rPr>
      </w:pPr>
      <w:moveTo w:id="61" w:author="Nicholas Poggioli" w:date="2024-10-30T12:11:00Z" w16du:dateUtc="2024-10-30T16:11:00Z">
        <w:r w:rsidRPr="005834B0">
          <w:rPr>
            <w:rFonts w:cs="Times New Roman"/>
            <w:szCs w:val="24"/>
          </w:rPr>
          <w:t>A biodiversity conservation strategy …</w:t>
        </w:r>
      </w:moveTo>
    </w:p>
    <w:p w14:paraId="0A0FEBAA" w14:textId="77777777" w:rsidR="00B9384A" w:rsidRPr="005834B0" w:rsidRDefault="00B9384A" w:rsidP="00B9384A">
      <w:pPr>
        <w:pStyle w:val="ListParagraph"/>
        <w:numPr>
          <w:ilvl w:val="1"/>
          <w:numId w:val="12"/>
        </w:numPr>
        <w:spacing w:line="276" w:lineRule="auto"/>
        <w:contextualSpacing w:val="0"/>
        <w:rPr>
          <w:moveTo w:id="62" w:author="Nicholas Poggioli" w:date="2024-10-30T12:11:00Z" w16du:dateUtc="2024-10-30T16:11:00Z"/>
          <w:rFonts w:eastAsia="Times New Roman" w:cs="Times New Roman"/>
          <w:kern w:val="0"/>
          <w:szCs w:val="24"/>
          <w14:ligatures w14:val="none"/>
        </w:rPr>
      </w:pPr>
      <w:moveTo w:id="63" w:author="Nicholas Poggioli" w:date="2024-10-30T12:11:00Z" w16du:dateUtc="2024-10-30T16:11:00Z">
        <w:r w:rsidRPr="005834B0">
          <w:rPr>
            <w:rFonts w:eastAsia="Times New Roman" w:cs="Times New Roman"/>
            <w:kern w:val="0"/>
            <w:szCs w:val="24"/>
            <w14:ligatures w14:val="none"/>
          </w:rPr>
          <w:t xml:space="preserve">Feger, C., &amp; </w:t>
        </w:r>
        <w:proofErr w:type="spellStart"/>
        <w:r w:rsidRPr="005834B0">
          <w:rPr>
            <w:rFonts w:eastAsia="Times New Roman" w:cs="Times New Roman"/>
            <w:kern w:val="0"/>
            <w:szCs w:val="24"/>
            <w14:ligatures w14:val="none"/>
          </w:rPr>
          <w:t>Mermet</w:t>
        </w:r>
        <w:proofErr w:type="spellEnd"/>
        <w:r w:rsidRPr="005834B0">
          <w:rPr>
            <w:rFonts w:eastAsia="Times New Roman" w:cs="Times New Roman"/>
            <w:kern w:val="0"/>
            <w:szCs w:val="24"/>
            <w14:ligatures w14:val="none"/>
          </w:rPr>
          <w:t xml:space="preserve">, L. (2022). New Business Models for Biodiversity and Ecosystem Management Services: Action Research With a Large Environmental Sector Company. </w:t>
        </w:r>
        <w:r w:rsidRPr="005834B0">
          <w:rPr>
            <w:rFonts w:eastAsia="Times New Roman" w:cs="Times New Roman"/>
            <w:i/>
            <w:iCs/>
            <w:kern w:val="0"/>
            <w:szCs w:val="24"/>
            <w14:ligatures w14:val="none"/>
          </w:rPr>
          <w:t>Organization &amp; Environment</w:t>
        </w:r>
        <w:r w:rsidRPr="005834B0">
          <w:rPr>
            <w:rFonts w:eastAsia="Times New Roman" w:cs="Times New Roman"/>
            <w:kern w:val="0"/>
            <w:szCs w:val="24"/>
            <w14:ligatures w14:val="none"/>
          </w:rPr>
          <w:t xml:space="preserve">, </w:t>
        </w:r>
        <w:r w:rsidRPr="005834B0">
          <w:rPr>
            <w:rFonts w:eastAsia="Times New Roman" w:cs="Times New Roman"/>
            <w:i/>
            <w:iCs/>
            <w:kern w:val="0"/>
            <w:szCs w:val="24"/>
            <w14:ligatures w14:val="none"/>
          </w:rPr>
          <w:t>35</w:t>
        </w:r>
        <w:r w:rsidRPr="005834B0">
          <w:rPr>
            <w:rFonts w:eastAsia="Times New Roman" w:cs="Times New Roman"/>
            <w:kern w:val="0"/>
            <w:szCs w:val="24"/>
            <w14:ligatures w14:val="none"/>
          </w:rPr>
          <w:t>(2), 252–281.</w:t>
        </w:r>
      </w:moveTo>
    </w:p>
    <w:p w14:paraId="1FD098D3" w14:textId="77777777" w:rsidR="00B9384A" w:rsidRPr="005834B0" w:rsidRDefault="00B9384A" w:rsidP="00B9384A">
      <w:pPr>
        <w:pStyle w:val="ListParagraph"/>
        <w:numPr>
          <w:ilvl w:val="0"/>
          <w:numId w:val="12"/>
        </w:numPr>
        <w:spacing w:line="276" w:lineRule="auto"/>
        <w:contextualSpacing w:val="0"/>
        <w:rPr>
          <w:moveTo w:id="64" w:author="Nicholas Poggioli" w:date="2024-10-30T12:11:00Z" w16du:dateUtc="2024-10-30T16:11:00Z"/>
          <w:rFonts w:cs="Times New Roman"/>
          <w:szCs w:val="24"/>
        </w:rPr>
      </w:pPr>
      <w:moveTo w:id="65" w:author="Nicholas Poggioli" w:date="2024-10-30T12:11:00Z" w16du:dateUtc="2024-10-30T16:11:00Z">
        <w:r w:rsidRPr="005834B0">
          <w:rPr>
            <w:rFonts w:cs="Times New Roman"/>
            <w:szCs w:val="24"/>
          </w:rPr>
          <w:t>A biodiversity restoration strategy …</w:t>
        </w:r>
      </w:moveTo>
    </w:p>
    <w:p w14:paraId="208395BF" w14:textId="77777777" w:rsidR="00B9384A" w:rsidRPr="005834B0" w:rsidRDefault="00B9384A" w:rsidP="00B9384A">
      <w:pPr>
        <w:pStyle w:val="ListParagraph"/>
        <w:numPr>
          <w:ilvl w:val="1"/>
          <w:numId w:val="12"/>
        </w:numPr>
        <w:spacing w:line="276" w:lineRule="auto"/>
        <w:contextualSpacing w:val="0"/>
        <w:rPr>
          <w:moveTo w:id="66" w:author="Nicholas Poggioli" w:date="2024-10-30T12:11:00Z" w16du:dateUtc="2024-10-30T16:11:00Z"/>
          <w:rStyle w:val="Hyperlink"/>
          <w:rFonts w:cs="Times New Roman"/>
          <w:color w:val="auto"/>
          <w:szCs w:val="24"/>
          <w:u w:val="none"/>
        </w:rPr>
      </w:pPr>
      <w:moveTo w:id="67" w:author="Nicholas Poggioli" w:date="2024-10-30T12:11:00Z" w16du:dateUtc="2024-10-30T16:11:00Z">
        <w:r w:rsidRPr="005834B0">
          <w:rPr>
            <w:rFonts w:cs="Times New Roman"/>
            <w:szCs w:val="24"/>
          </w:rPr>
          <w:t xml:space="preserve">O’Brien, S. A., </w:t>
        </w:r>
        <w:proofErr w:type="spellStart"/>
        <w:r w:rsidRPr="005834B0">
          <w:rPr>
            <w:rFonts w:cs="Times New Roman"/>
            <w:szCs w:val="24"/>
          </w:rPr>
          <w:t>Dehling</w:t>
        </w:r>
        <w:proofErr w:type="spellEnd"/>
        <w:r w:rsidRPr="005834B0">
          <w:rPr>
            <w:rFonts w:cs="Times New Roman"/>
            <w:szCs w:val="24"/>
          </w:rPr>
          <w:t xml:space="preserve">, D. M., &amp; </w:t>
        </w:r>
        <w:proofErr w:type="spellStart"/>
        <w:r w:rsidRPr="005834B0">
          <w:rPr>
            <w:rFonts w:cs="Times New Roman"/>
            <w:szCs w:val="24"/>
          </w:rPr>
          <w:t>Tylianakis</w:t>
        </w:r>
        <w:proofErr w:type="spellEnd"/>
        <w:r w:rsidRPr="005834B0">
          <w:rPr>
            <w:rFonts w:cs="Times New Roman"/>
            <w:szCs w:val="24"/>
          </w:rPr>
          <w:t xml:space="preserve">, J. M. (2022). The recovery of functional diversity with restoration. </w:t>
        </w:r>
        <w:r w:rsidRPr="005834B0">
          <w:rPr>
            <w:rFonts w:cs="Times New Roman"/>
            <w:i/>
            <w:iCs/>
            <w:szCs w:val="24"/>
          </w:rPr>
          <w:t>Ecology</w:t>
        </w:r>
        <w:r w:rsidRPr="005834B0">
          <w:rPr>
            <w:rFonts w:cs="Times New Roman"/>
            <w:szCs w:val="24"/>
          </w:rPr>
          <w:t xml:space="preserve">, </w:t>
        </w:r>
        <w:r w:rsidRPr="005834B0">
          <w:rPr>
            <w:rFonts w:cs="Times New Roman"/>
            <w:i/>
            <w:iCs/>
            <w:szCs w:val="24"/>
          </w:rPr>
          <w:t>103</w:t>
        </w:r>
        <w:r w:rsidRPr="005834B0">
          <w:rPr>
            <w:rFonts w:cs="Times New Roman"/>
            <w:szCs w:val="24"/>
          </w:rPr>
          <w:t xml:space="preserve">(3), e3618. </w:t>
        </w:r>
        <w:r w:rsidRPr="005834B0">
          <w:fldChar w:fldCharType="begin"/>
        </w:r>
        <w:r w:rsidRPr="005834B0">
          <w:rPr>
            <w:rFonts w:cs="Times New Roman"/>
            <w:szCs w:val="24"/>
          </w:rPr>
          <w:instrText>HYPERLINK "https://doi.org/10.1002/ecy.3618"</w:instrText>
        </w:r>
      </w:moveTo>
      <w:ins w:id="68" w:author="Nicholas Poggioli" w:date="2024-10-30T12:11:00Z" w16du:dateUtc="2024-10-30T16:11:00Z"/>
      <w:moveTo w:id="69" w:author="Nicholas Poggioli" w:date="2024-10-30T12:11:00Z" w16du:dateUtc="2024-10-30T16:11:00Z">
        <w:r w:rsidRPr="005834B0">
          <w:fldChar w:fldCharType="separate"/>
        </w:r>
        <w:r w:rsidRPr="005834B0">
          <w:rPr>
            <w:rStyle w:val="Hyperlink"/>
            <w:rFonts w:cs="Times New Roman"/>
            <w:szCs w:val="24"/>
          </w:rPr>
          <w:t>https://doi.org/10.1002/ecy.3618</w:t>
        </w:r>
        <w:r w:rsidRPr="005834B0">
          <w:rPr>
            <w:rStyle w:val="Hyperlink"/>
            <w:rFonts w:cs="Times New Roman"/>
            <w:szCs w:val="24"/>
          </w:rPr>
          <w:fldChar w:fldCharType="end"/>
        </w:r>
      </w:moveTo>
    </w:p>
    <w:p w14:paraId="7314719D" w14:textId="77777777" w:rsidR="00B9384A" w:rsidRPr="005834B0" w:rsidRDefault="00B9384A" w:rsidP="00B9384A">
      <w:pPr>
        <w:pStyle w:val="ListParagraph"/>
        <w:numPr>
          <w:ilvl w:val="1"/>
          <w:numId w:val="12"/>
        </w:numPr>
        <w:spacing w:line="276" w:lineRule="auto"/>
        <w:contextualSpacing w:val="0"/>
        <w:rPr>
          <w:moveTo w:id="70" w:author="Nicholas Poggioli" w:date="2024-10-30T12:11:00Z" w16du:dateUtc="2024-10-30T16:11:00Z"/>
          <w:rFonts w:cs="Times New Roman"/>
          <w:szCs w:val="24"/>
        </w:rPr>
      </w:pPr>
    </w:p>
    <w:p w14:paraId="72577AD6" w14:textId="77777777" w:rsidR="00B9384A" w:rsidRPr="005834B0" w:rsidRDefault="00B9384A" w:rsidP="00B9384A">
      <w:pPr>
        <w:pStyle w:val="ListParagraph"/>
        <w:numPr>
          <w:ilvl w:val="0"/>
          <w:numId w:val="12"/>
        </w:numPr>
        <w:spacing w:line="276" w:lineRule="auto"/>
        <w:contextualSpacing w:val="0"/>
        <w:rPr>
          <w:moveTo w:id="71" w:author="Nicholas Poggioli" w:date="2024-10-30T12:11:00Z" w16du:dateUtc="2024-10-30T16:11:00Z"/>
          <w:rFonts w:cs="Times New Roman"/>
          <w:szCs w:val="24"/>
        </w:rPr>
      </w:pPr>
      <w:moveTo w:id="72" w:author="Nicholas Poggioli" w:date="2024-10-30T12:11:00Z" w16du:dateUtc="2024-10-30T16:11:00Z">
        <w:r w:rsidRPr="005834B0">
          <w:rPr>
            <w:rFonts w:cs="Times New Roman"/>
            <w:szCs w:val="24"/>
          </w:rPr>
          <w:t>A biodiversity compensation strategy …</w:t>
        </w:r>
      </w:moveTo>
    </w:p>
    <w:p w14:paraId="211045AD" w14:textId="77777777" w:rsidR="00B9384A" w:rsidRPr="005834B0" w:rsidRDefault="00B9384A" w:rsidP="00B9384A">
      <w:pPr>
        <w:pStyle w:val="ListParagraph"/>
        <w:numPr>
          <w:ilvl w:val="0"/>
          <w:numId w:val="12"/>
        </w:numPr>
        <w:spacing w:line="276" w:lineRule="auto"/>
        <w:contextualSpacing w:val="0"/>
        <w:rPr>
          <w:moveTo w:id="73" w:author="Nicholas Poggioli" w:date="2024-10-30T12:11:00Z" w16du:dateUtc="2024-10-30T16:11:00Z"/>
          <w:rFonts w:cs="Times New Roman"/>
          <w:szCs w:val="24"/>
        </w:rPr>
      </w:pPr>
      <w:moveTo w:id="74" w:author="Nicholas Poggioli" w:date="2024-10-30T12:11:00Z" w16du:dateUtc="2024-10-30T16:11:00Z">
        <w:r w:rsidRPr="005834B0">
          <w:rPr>
            <w:rFonts w:cs="Times New Roman"/>
            <w:szCs w:val="24"/>
          </w:rPr>
          <w:t>A biodiversity reparation strategy …</w:t>
        </w:r>
      </w:moveTo>
    </w:p>
    <w:p w14:paraId="084DC0EA" w14:textId="77777777" w:rsidR="00B9384A" w:rsidRPr="005834B0" w:rsidRDefault="00B9384A" w:rsidP="00B9384A">
      <w:pPr>
        <w:pStyle w:val="ListParagraph"/>
        <w:numPr>
          <w:ilvl w:val="0"/>
          <w:numId w:val="12"/>
        </w:numPr>
        <w:spacing w:line="276" w:lineRule="auto"/>
        <w:contextualSpacing w:val="0"/>
        <w:rPr>
          <w:moveTo w:id="75" w:author="Nicholas Poggioli" w:date="2024-10-30T12:11:00Z" w16du:dateUtc="2024-10-30T16:11:00Z"/>
          <w:rFonts w:cs="Times New Roman"/>
          <w:szCs w:val="24"/>
        </w:rPr>
      </w:pPr>
    </w:p>
    <w:p w14:paraId="29EE73ED" w14:textId="77777777" w:rsidR="00B9384A" w:rsidRPr="005834B0" w:rsidRDefault="00B9384A" w:rsidP="00B9384A">
      <w:pPr>
        <w:pStyle w:val="ListParagraph"/>
        <w:numPr>
          <w:ilvl w:val="0"/>
          <w:numId w:val="12"/>
        </w:numPr>
        <w:spacing w:line="276" w:lineRule="auto"/>
        <w:contextualSpacing w:val="0"/>
        <w:rPr>
          <w:moveTo w:id="76" w:author="Nicholas Poggioli" w:date="2024-10-30T12:11:00Z" w16du:dateUtc="2024-10-30T16:11:00Z"/>
          <w:rFonts w:cs="Times New Roman"/>
          <w:szCs w:val="24"/>
        </w:rPr>
      </w:pPr>
    </w:p>
    <w:p w14:paraId="3BE2174D" w14:textId="77777777" w:rsidR="00B9384A" w:rsidRPr="005834B0" w:rsidRDefault="00B9384A" w:rsidP="00B9384A">
      <w:pPr>
        <w:pStyle w:val="ListParagraph"/>
        <w:numPr>
          <w:ilvl w:val="0"/>
          <w:numId w:val="12"/>
        </w:numPr>
        <w:spacing w:line="276" w:lineRule="auto"/>
        <w:contextualSpacing w:val="0"/>
        <w:rPr>
          <w:moveTo w:id="77" w:author="Nicholas Poggioli" w:date="2024-10-30T12:11:00Z" w16du:dateUtc="2024-10-30T16:11:00Z"/>
          <w:rFonts w:cs="Times New Roman"/>
          <w:szCs w:val="24"/>
        </w:rPr>
      </w:pPr>
      <w:moveTo w:id="78" w:author="Nicholas Poggioli" w:date="2024-10-30T12:11:00Z" w16du:dateUtc="2024-10-30T16:11:00Z">
        <w:r w:rsidRPr="005834B0">
          <w:rPr>
            <w:rFonts w:cs="Times New Roman"/>
            <w:szCs w:val="24"/>
          </w:rPr>
          <w:t xml:space="preserve">One risk of conceptualizing business and biodiversity through a pre- or post-biodiversity loss temporal lens is that doing so justifies causing biodiversity loss. This raises the possibility that managers believe it is acceptable to cause the extinction of genes, species, or ecosystems if a post-loss strategy is used. This is especially true of the two off-site strategies of reparation and compensation. Both strategies explicitly justify biodiversity destruction if the company’s managers pay an equivalent of the value of the biodiversity destroyed. This approach relies on the philosophical approach of weak sustainability, in which ecological resources can be destroyed if their destruction is believed to result in an equal or greater increase in social resources </w:t>
        </w:r>
        <w:r w:rsidRPr="005834B0">
          <w:rPr>
            <w:rFonts w:cs="Times New Roman"/>
            <w:szCs w:val="24"/>
          </w:rPr>
          <w:fldChar w:fldCharType="begin"/>
        </w:r>
        <w:r w:rsidRPr="005834B0">
          <w:rPr>
            <w:rFonts w:cs="Times New Roman"/>
            <w:szCs w:val="24"/>
          </w:rPr>
          <w:instrText xml:space="preserve"> ADDIN ZOTERO_ITEM CSL_CITATION {"citationID":"9yZI0VfY","properties":{"formattedCitation":"(Roome,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instrText>
        </w:r>
        <w:r w:rsidRPr="005834B0">
          <w:rPr>
            <w:rFonts w:cs="Times New Roman"/>
            <w:szCs w:val="24"/>
          </w:rPr>
          <w:fldChar w:fldCharType="separate"/>
        </w:r>
        <w:r w:rsidRPr="005834B0">
          <w:rPr>
            <w:rFonts w:cs="Times New Roman"/>
            <w:szCs w:val="24"/>
          </w:rPr>
          <w:t>(Roome, 2011)</w:t>
        </w:r>
        <w:r w:rsidRPr="005834B0">
          <w:rPr>
            <w:rFonts w:cs="Times New Roman"/>
            <w:szCs w:val="24"/>
          </w:rPr>
          <w:fldChar w:fldCharType="end"/>
        </w:r>
        <w:r w:rsidRPr="005834B0">
          <w:rPr>
            <w:rFonts w:cs="Times New Roman"/>
            <w:szCs w:val="24"/>
          </w:rPr>
          <w:t>.</w:t>
        </w:r>
      </w:moveTo>
    </w:p>
    <w:p w14:paraId="6BA4B465" w14:textId="77777777" w:rsidR="00B9384A" w:rsidRPr="005834B0" w:rsidRDefault="00B9384A" w:rsidP="00B9384A">
      <w:pPr>
        <w:spacing w:line="276" w:lineRule="auto"/>
        <w:rPr>
          <w:moveTo w:id="79" w:author="Nicholas Poggioli" w:date="2024-10-30T12:11:00Z" w16du:dateUtc="2024-10-30T16:11:00Z"/>
          <w:rFonts w:cs="Times New Roman"/>
          <w:szCs w:val="24"/>
        </w:rPr>
      </w:pPr>
      <w:moveTo w:id="80" w:author="Nicholas Poggioli" w:date="2024-10-30T12:11:00Z" w16du:dateUtc="2024-10-30T16:11:00Z">
        <w:r w:rsidRPr="005834B0">
          <w:rPr>
            <w:rFonts w:cs="Times New Roman"/>
            <w:szCs w:val="24"/>
          </w:rPr>
          <w:t>Biodiversity restoration</w:t>
        </w:r>
      </w:moveTo>
    </w:p>
    <w:moveToRangeEnd w:id="30"/>
    <w:p w14:paraId="31035247" w14:textId="77777777" w:rsidR="00B9384A" w:rsidRPr="005834B0" w:rsidRDefault="00B9384A" w:rsidP="00B9384A">
      <w:pPr>
        <w:pStyle w:val="Heading2"/>
        <w:rPr>
          <w:ins w:id="81" w:author="Nicholas Poggioli" w:date="2024-10-30T12:11:00Z" w16du:dateUtc="2024-10-30T16:11:00Z"/>
        </w:rPr>
      </w:pPr>
      <w:ins w:id="82" w:author="Nicholas Poggioli" w:date="2024-10-30T12:11:00Z" w16du:dateUtc="2024-10-30T16:11:00Z">
        <w:r w:rsidRPr="005834B0">
          <w:lastRenderedPageBreak/>
          <w:t>The</w:t>
        </w:r>
        <w:r>
          <w:t xml:space="preserve"> Interdependence of Business and Biodiversity</w:t>
        </w:r>
      </w:ins>
    </w:p>
    <w:p w14:paraId="677844EF" w14:textId="77777777" w:rsidR="00B9384A" w:rsidRPr="005834B0" w:rsidRDefault="00B9384A" w:rsidP="00B9384A">
      <w:pPr>
        <w:spacing w:line="276" w:lineRule="auto"/>
        <w:rPr>
          <w:ins w:id="83" w:author="Nicholas Poggioli" w:date="2024-10-30T12:11:00Z" w16du:dateUtc="2024-10-30T16:11:00Z"/>
          <w:rFonts w:cs="Times New Roman"/>
          <w:i/>
          <w:iCs/>
          <w:szCs w:val="24"/>
        </w:rPr>
      </w:pPr>
      <w:ins w:id="84" w:author="Nicholas Poggioli" w:date="2024-10-30T12:11:00Z" w16du:dateUtc="2024-10-30T16:11:00Z">
        <w:r w:rsidRPr="005834B0">
          <w:rPr>
            <w:rFonts w:cs="Times New Roman"/>
            <w:i/>
            <w:iCs/>
            <w:szCs w:val="24"/>
          </w:rPr>
          <w:t>This section explains “the need for businesses to integrate biodiversity conservation into their operations to mitigate risks, enhance resilience, and contribute positively to global sustainability goals.”</w:t>
        </w:r>
      </w:ins>
    </w:p>
    <w:p w14:paraId="76768CB7" w14:textId="703E426A" w:rsidR="0045465B" w:rsidRPr="005834B0" w:rsidRDefault="0011202C" w:rsidP="0011202C">
      <w:pPr>
        <w:pStyle w:val="Heading1"/>
        <w:rPr>
          <w:rFonts w:cs="Times New Roman"/>
          <w:szCs w:val="24"/>
        </w:rPr>
      </w:pPr>
      <w:r w:rsidRPr="005834B0">
        <w:rPr>
          <w:rFonts w:cs="Times New Roman"/>
          <w:szCs w:val="24"/>
        </w:rPr>
        <w:t>What Biodiversity Topics Has Business and Society Scholarship Addressed?</w:t>
      </w:r>
    </w:p>
    <w:p w14:paraId="5D94A475" w14:textId="77777777" w:rsidR="0011202C" w:rsidRPr="005834B0" w:rsidRDefault="0011202C" w:rsidP="0011202C">
      <w:pPr>
        <w:rPr>
          <w:rFonts w:cs="Times New Roman"/>
          <w:szCs w:val="24"/>
        </w:rPr>
      </w:pPr>
      <w:r w:rsidRPr="005834B0">
        <w:rPr>
          <w:rFonts w:cs="Times New Roman"/>
          <w:szCs w:val="24"/>
        </w:rPr>
        <w:t>Key terms from chapter solicitation</w:t>
      </w:r>
    </w:p>
    <w:p w14:paraId="2A760807"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Biodiversity</w:t>
      </w:r>
    </w:p>
    <w:p w14:paraId="0D1EC120"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Physical environment</w:t>
      </w:r>
    </w:p>
    <w:p w14:paraId="6FE38E29"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Ability of corporations to respond to challenges in their physical environment</w:t>
      </w:r>
    </w:p>
    <w:p w14:paraId="07D1BB2D" w14:textId="77777777" w:rsidR="0011202C" w:rsidRPr="005834B0" w:rsidRDefault="0011202C" w:rsidP="0011202C">
      <w:pPr>
        <w:pStyle w:val="ListParagraph"/>
        <w:numPr>
          <w:ilvl w:val="1"/>
          <w:numId w:val="11"/>
        </w:numPr>
        <w:rPr>
          <w:rFonts w:cs="Times New Roman"/>
          <w:szCs w:val="24"/>
        </w:rPr>
      </w:pPr>
      <w:r w:rsidRPr="005834B0">
        <w:rPr>
          <w:rFonts w:cs="Times New Roman"/>
          <w:szCs w:val="24"/>
        </w:rPr>
        <w:t>Scopes framework</w:t>
      </w:r>
    </w:p>
    <w:p w14:paraId="14065FA1" w14:textId="77777777" w:rsidR="0011202C" w:rsidRPr="005834B0" w:rsidRDefault="0011202C" w:rsidP="0011202C">
      <w:pPr>
        <w:pStyle w:val="ListParagraph"/>
        <w:numPr>
          <w:ilvl w:val="1"/>
          <w:numId w:val="11"/>
        </w:numPr>
        <w:rPr>
          <w:rFonts w:cs="Times New Roman"/>
          <w:szCs w:val="24"/>
        </w:rPr>
      </w:pPr>
      <w:r w:rsidRPr="005834B0">
        <w:rPr>
          <w:rFonts w:cs="Times New Roman"/>
          <w:szCs w:val="24"/>
        </w:rPr>
        <w:t>Competitive restrictions</w:t>
      </w:r>
    </w:p>
    <w:p w14:paraId="538F5264"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Ecosystem stability</w:t>
      </w:r>
    </w:p>
    <w:p w14:paraId="3C58BB4B"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Human well-being</w:t>
      </w:r>
    </w:p>
    <w:p w14:paraId="3315F47A"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Economic prosperity</w:t>
      </w:r>
    </w:p>
    <w:p w14:paraId="6C50CA0E"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Business activities / operations</w:t>
      </w:r>
    </w:p>
    <w:p w14:paraId="72645DD7"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Ecosystem services</w:t>
      </w:r>
    </w:p>
    <w:p w14:paraId="0F70EA88"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Biodiversity conservation</w:t>
      </w:r>
    </w:p>
    <w:p w14:paraId="79E22CC2"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Risk mitigation</w:t>
      </w:r>
    </w:p>
    <w:p w14:paraId="74DC0802"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Resilience</w:t>
      </w:r>
    </w:p>
    <w:p w14:paraId="382C268B"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Global sustainability goals</w:t>
      </w:r>
    </w:p>
    <w:p w14:paraId="10CF790B"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Field of business in society</w:t>
      </w:r>
    </w:p>
    <w:p w14:paraId="0263469C"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Past and present relevance of biodiversity for the field of business in society</w:t>
      </w:r>
    </w:p>
    <w:p w14:paraId="35987736"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Destroying an ecosystem if another ecosystem is created (offset)</w:t>
      </w:r>
    </w:p>
    <w:p w14:paraId="3522105D" w14:textId="77777777" w:rsidR="0011202C" w:rsidRPr="005834B0" w:rsidRDefault="0011202C" w:rsidP="0011202C">
      <w:pPr>
        <w:pStyle w:val="ListParagraph"/>
        <w:numPr>
          <w:ilvl w:val="0"/>
          <w:numId w:val="11"/>
        </w:numPr>
        <w:rPr>
          <w:rFonts w:cs="Times New Roman"/>
          <w:szCs w:val="24"/>
        </w:rPr>
      </w:pPr>
      <w:r w:rsidRPr="005834B0">
        <w:rPr>
          <w:rFonts w:cs="Times New Roman"/>
          <w:szCs w:val="24"/>
        </w:rPr>
        <w:t>Ratio versus absolute outcomes</w:t>
      </w:r>
    </w:p>
    <w:p w14:paraId="76DA7DAC" w14:textId="77777777" w:rsidR="0011202C" w:rsidRPr="005834B0" w:rsidRDefault="0011202C" w:rsidP="0011202C">
      <w:pPr>
        <w:pStyle w:val="ListParagraph"/>
        <w:numPr>
          <w:ilvl w:val="1"/>
          <w:numId w:val="11"/>
        </w:numPr>
        <w:rPr>
          <w:rFonts w:cs="Times New Roman"/>
          <w:szCs w:val="24"/>
        </w:rPr>
      </w:pPr>
      <w:r w:rsidRPr="005834B0">
        <w:rPr>
          <w:rFonts w:cs="Times New Roman"/>
          <w:szCs w:val="24"/>
        </w:rPr>
        <w:t>Carbon/water intensity versus carbon emissions or water withdrawal</w:t>
      </w:r>
    </w:p>
    <w:p w14:paraId="75191056" w14:textId="40AB68F1" w:rsidR="0011202C" w:rsidRPr="005834B0" w:rsidDel="00094A74" w:rsidRDefault="0011202C" w:rsidP="0011202C">
      <w:pPr>
        <w:spacing w:line="276" w:lineRule="auto"/>
        <w:rPr>
          <w:del w:id="85" w:author="Nicholas Poggioli" w:date="2024-10-30T12:08:00Z" w16du:dateUtc="2024-10-30T16:08:00Z"/>
          <w:rFonts w:cs="Times New Roman"/>
          <w:szCs w:val="24"/>
        </w:rPr>
      </w:pPr>
    </w:p>
    <w:p w14:paraId="376904F8" w14:textId="234BA15E" w:rsidR="0045465B" w:rsidRPr="005834B0" w:rsidDel="00094A74" w:rsidRDefault="0045465B" w:rsidP="0011202C">
      <w:pPr>
        <w:pStyle w:val="Heading1"/>
        <w:rPr>
          <w:del w:id="86" w:author="Nicholas Poggioli" w:date="2024-10-30T12:07:00Z" w16du:dateUtc="2024-10-30T16:07:00Z"/>
          <w:rFonts w:cs="Times New Roman"/>
          <w:szCs w:val="24"/>
        </w:rPr>
      </w:pPr>
      <w:del w:id="87" w:author="Nicholas Poggioli" w:date="2024-10-30T12:07:00Z" w16du:dateUtc="2024-10-30T16:07:00Z">
        <w:r w:rsidRPr="005834B0" w:rsidDel="00094A74">
          <w:rPr>
            <w:rFonts w:cs="Times New Roman"/>
            <w:szCs w:val="24"/>
          </w:rPr>
          <w:delText>The history of biodiversity and business</w:delText>
        </w:r>
      </w:del>
    </w:p>
    <w:p w14:paraId="10DF56F9" w14:textId="5387FCDA" w:rsidR="00094A74" w:rsidRPr="00094A74" w:rsidRDefault="0045465B">
      <w:pPr>
        <w:pStyle w:val="Heading2"/>
        <w:pPrChange w:id="88" w:author="Nicholas Poggioli" w:date="2024-10-30T12:08:00Z" w16du:dateUtc="2024-10-30T16:08:00Z">
          <w:pPr>
            <w:pStyle w:val="ListParagraph"/>
            <w:numPr>
              <w:numId w:val="12"/>
            </w:numPr>
            <w:spacing w:line="276" w:lineRule="auto"/>
            <w:ind w:left="360" w:hanging="360"/>
            <w:contextualSpacing w:val="0"/>
          </w:pPr>
        </w:pPrChange>
      </w:pPr>
      <w:del w:id="89" w:author="Nicholas Poggioli" w:date="2024-10-30T12:08:00Z" w16du:dateUtc="2024-10-30T16:08:00Z">
        <w:r w:rsidRPr="005834B0" w:rsidDel="00094A74">
          <w:rPr>
            <w:rFonts w:cs="Times New Roman"/>
          </w:rPr>
          <w:delText xml:space="preserve">How did business and society arrive at a point where biodiversity </w:delText>
        </w:r>
        <w:r w:rsidR="00023B01" w:rsidRPr="005834B0" w:rsidDel="00094A74">
          <w:rPr>
            <w:rFonts w:cs="Times New Roman"/>
          </w:rPr>
          <w:delText xml:space="preserve">has </w:delText>
        </w:r>
        <w:r w:rsidRPr="005834B0" w:rsidDel="00094A74">
          <w:rPr>
            <w:rFonts w:cs="Times New Roman"/>
          </w:rPr>
          <w:delText>decline</w:delText>
        </w:r>
        <w:r w:rsidR="00023B01" w:rsidRPr="005834B0" w:rsidDel="00094A74">
          <w:rPr>
            <w:rFonts w:cs="Times New Roman"/>
          </w:rPr>
          <w:delText>d enough to inspire</w:delText>
        </w:r>
        <w:r w:rsidRPr="005834B0" w:rsidDel="00094A74">
          <w:rPr>
            <w:rFonts w:cs="Times New Roman"/>
          </w:rPr>
          <w:delText xml:space="preserve"> claims </w:delText>
        </w:r>
        <w:r w:rsidR="00023B01" w:rsidRPr="005834B0" w:rsidDel="00094A74">
          <w:rPr>
            <w:rFonts w:cs="Times New Roman"/>
          </w:rPr>
          <w:delText xml:space="preserve">that we are </w:delText>
        </w:r>
        <w:r w:rsidR="008D3966" w:rsidRPr="005834B0" w:rsidDel="00094A74">
          <w:rPr>
            <w:rFonts w:cs="Times New Roman"/>
          </w:rPr>
          <w:delText>experiencing</w:delText>
        </w:r>
        <w:r w:rsidR="00023B01" w:rsidRPr="005834B0" w:rsidDel="00094A74">
          <w:rPr>
            <w:rFonts w:cs="Times New Roman"/>
          </w:rPr>
          <w:delText xml:space="preserve"> a </w:delText>
        </w:r>
        <w:r w:rsidRPr="005834B0" w:rsidDel="00094A74">
          <w:rPr>
            <w:rFonts w:cs="Times New Roman"/>
          </w:rPr>
          <w:delText>biodiversity crisis?</w:delText>
        </w:r>
        <w:r w:rsidR="00023B01" w:rsidRPr="005834B0" w:rsidDel="00094A74">
          <w:rPr>
            <w:rFonts w:cs="Times New Roman"/>
          </w:rPr>
          <w:delText xml:space="preserve"> </w:delText>
        </w:r>
        <w:r w:rsidR="00785A4C" w:rsidRPr="005834B0" w:rsidDel="00094A74">
          <w:rPr>
            <w:rFonts w:cs="Times New Roman"/>
          </w:rPr>
          <w:delText>“Biodiversity crisis” usually refers to the permanent disappearance of species, known as extinction. The loss of ecosystems and of genes is less commonly discussed.</w:delText>
        </w:r>
      </w:del>
      <w:ins w:id="90" w:author="Nicholas Poggioli" w:date="2024-10-30T12:08:00Z" w16du:dateUtc="2024-10-30T16:08:00Z">
        <w:r w:rsidR="00094A74">
          <w:t>Biodiversity Crisis</w:t>
        </w:r>
      </w:ins>
    </w:p>
    <w:p w14:paraId="2FCEEEFF" w14:textId="1C3CED96" w:rsidR="00785A4C" w:rsidRDefault="00785A4C" w:rsidP="00785A4C">
      <w:pPr>
        <w:pStyle w:val="ListParagraph"/>
        <w:numPr>
          <w:ilvl w:val="0"/>
          <w:numId w:val="12"/>
        </w:numPr>
        <w:spacing w:line="276" w:lineRule="auto"/>
        <w:contextualSpacing w:val="0"/>
        <w:rPr>
          <w:ins w:id="91" w:author="Nicholas Poggioli" w:date="2024-10-30T12:09:00Z" w16du:dateUtc="2024-10-30T16:09:00Z"/>
          <w:rFonts w:cs="Times New Roman"/>
          <w:szCs w:val="24"/>
        </w:rPr>
      </w:pPr>
      <w:r w:rsidRPr="005834B0">
        <w:rPr>
          <w:rFonts w:cs="Times New Roman"/>
          <w:szCs w:val="24"/>
        </w:rPr>
        <w:t>“B</w:t>
      </w:r>
      <w:r w:rsidR="008D3966" w:rsidRPr="005834B0">
        <w:rPr>
          <w:rFonts w:cs="Times New Roman"/>
          <w:szCs w:val="24"/>
        </w:rPr>
        <w:t>iodiversity crisis</w:t>
      </w:r>
      <w:r w:rsidRPr="005834B0">
        <w:rPr>
          <w:rFonts w:cs="Times New Roman"/>
          <w:szCs w:val="24"/>
        </w:rPr>
        <w:t>”</w:t>
      </w:r>
      <w:r w:rsidR="008D3966" w:rsidRPr="005834B0">
        <w:rPr>
          <w:rFonts w:cs="Times New Roman"/>
          <w:szCs w:val="24"/>
        </w:rPr>
        <w:t xml:space="preserve"> </w:t>
      </w:r>
      <w:r w:rsidR="00023B01" w:rsidRPr="005834B0">
        <w:rPr>
          <w:rFonts w:cs="Times New Roman"/>
          <w:szCs w:val="24"/>
        </w:rPr>
        <w:t>appeared in the academic literature as early as 1992</w:t>
      </w:r>
      <w:r w:rsidRPr="005834B0">
        <w:rPr>
          <w:rFonts w:cs="Times New Roman"/>
          <w:szCs w:val="24"/>
        </w:rPr>
        <w:t>,</w:t>
      </w:r>
      <w:r w:rsidR="008D3966" w:rsidRPr="005834B0">
        <w:rPr>
          <w:rFonts w:cs="Times New Roman"/>
          <w:szCs w:val="24"/>
        </w:rPr>
        <w:t xml:space="preserve"> in an article about </w:t>
      </w:r>
      <w:r w:rsidR="00023B01" w:rsidRPr="005834B0">
        <w:rPr>
          <w:rFonts w:cs="Times New Roman"/>
          <w:szCs w:val="24"/>
        </w:rPr>
        <w:t xml:space="preserve">how biologists and </w:t>
      </w:r>
      <w:r w:rsidR="008D3966" w:rsidRPr="005834B0">
        <w:rPr>
          <w:rFonts w:cs="Times New Roman"/>
          <w:szCs w:val="24"/>
        </w:rPr>
        <w:t xml:space="preserve">members of the </w:t>
      </w:r>
      <w:r w:rsidR="00023B01" w:rsidRPr="005834B0">
        <w:rPr>
          <w:rFonts w:cs="Times New Roman"/>
          <w:szCs w:val="24"/>
        </w:rPr>
        <w:t xml:space="preserve">Royal Swedish Academy of Sciences could </w:t>
      </w:r>
      <w:r w:rsidR="008D3966" w:rsidRPr="005834B0">
        <w:rPr>
          <w:rFonts w:cs="Times New Roman"/>
          <w:szCs w:val="24"/>
        </w:rPr>
        <w:t xml:space="preserve">help end the crisis by </w:t>
      </w:r>
      <w:r w:rsidR="00023B01" w:rsidRPr="005834B0">
        <w:rPr>
          <w:rFonts w:cs="Times New Roman"/>
          <w:szCs w:val="24"/>
        </w:rPr>
        <w:t xml:space="preserve">conserving and rehabilitating biodiversity </w:t>
      </w:r>
      <w:r w:rsidR="00023B01" w:rsidRPr="005834B0">
        <w:rPr>
          <w:rFonts w:cs="Times New Roman"/>
          <w:szCs w:val="24"/>
        </w:rPr>
        <w:fldChar w:fldCharType="begin"/>
      </w:r>
      <w:r w:rsidR="000375EE" w:rsidRPr="005834B0">
        <w:rPr>
          <w:rFonts w:cs="Times New Roman"/>
          <w:szCs w:val="24"/>
        </w:rPr>
        <w:instrText xml:space="preserve"> ADDIN ZOTERO_ITEM CSL_CITATION {"citationID":"vSIDqH5t","properties":{"formattedCitation":"(Western, 1992)","plainCitation":"(Western, 1992)","noteIndex":0},"citationItems":[{"id":25313,"uris":["http://zotero.org/users/6190607/items/K528S7XC"],"itemData":{"id":25313,"type":"article-journal","container-title":"Oikos","DOI":"https://doi.org/10.2307/3545513","issue":"1","language":"en","page":"29-38","source":"Zotero","title":"The Biodiversity Crisis: A Challenge for Biology","volume":"63","author":[{"family":"Western","given":"David"}],"issued":{"date-parts":[["1992"]]}}}],"schema":"https://github.com/citation-style-language/schema/raw/master/csl-citation.json"} </w:instrText>
      </w:r>
      <w:r w:rsidR="00023B01" w:rsidRPr="005834B0">
        <w:rPr>
          <w:rFonts w:cs="Times New Roman"/>
          <w:szCs w:val="24"/>
        </w:rPr>
        <w:fldChar w:fldCharType="separate"/>
      </w:r>
      <w:r w:rsidR="0011202C" w:rsidRPr="005834B0">
        <w:rPr>
          <w:rFonts w:cs="Times New Roman"/>
          <w:szCs w:val="24"/>
        </w:rPr>
        <w:t>(Western, 1992)</w:t>
      </w:r>
      <w:r w:rsidR="00023B01" w:rsidRPr="005834B0">
        <w:rPr>
          <w:rFonts w:cs="Times New Roman"/>
          <w:szCs w:val="24"/>
        </w:rPr>
        <w:fldChar w:fldCharType="end"/>
      </w:r>
      <w:r w:rsidR="00023B01" w:rsidRPr="005834B0">
        <w:rPr>
          <w:rFonts w:cs="Times New Roman"/>
          <w:szCs w:val="24"/>
        </w:rPr>
        <w:t>.</w:t>
      </w:r>
      <w:r w:rsidRPr="005834B0">
        <w:rPr>
          <w:rFonts w:cs="Times New Roman"/>
          <w:szCs w:val="24"/>
        </w:rPr>
        <w:t xml:space="preserve"> Swaney and Olson </w:t>
      </w:r>
      <w:r w:rsidRPr="005834B0">
        <w:rPr>
          <w:rFonts w:cs="Times New Roman"/>
          <w:szCs w:val="24"/>
        </w:rPr>
        <w:lastRenderedPageBreak/>
        <w:fldChar w:fldCharType="begin"/>
      </w:r>
      <w:r w:rsidR="000375EE" w:rsidRPr="005834B0">
        <w:rPr>
          <w:rFonts w:cs="Times New Roman"/>
          <w:szCs w:val="24"/>
        </w:rPr>
        <w:instrText xml:space="preserve"> ADDIN ZOTERO_ITEM CSL_CITATION {"citationID":"AHo8nqIG","properties":{"formattedCitation":"(Swaney &amp; Olson, 1992)","plainCitation":"(Swaney &amp; Olson, 1992)","noteIndex":0},"citationItems":[{"id":25287,"uris":["http://zotero.org/users/6190607/items/539GBXRM"],"itemData":{"id":25287,"type":"article-journal","container-title":"Journal of Economic Issues","issue":"1","page":"1-25","title":"The Economics of Biodiversity: Lives and Lifestyles","volume":"XXVI","author":[{"family":"Swaney","given":"James A"},{"family":"Olson","given":"Paulette I"}],"issued":{"date-parts":[["1992"]]}}}],"schema":"https://github.com/citation-style-language/schema/raw/master/csl-citation.json"} </w:instrText>
      </w:r>
      <w:r w:rsidRPr="005834B0">
        <w:rPr>
          <w:rFonts w:cs="Times New Roman"/>
          <w:szCs w:val="24"/>
        </w:rPr>
        <w:fldChar w:fldCharType="separate"/>
      </w:r>
      <w:r w:rsidR="0011202C" w:rsidRPr="005834B0">
        <w:rPr>
          <w:rFonts w:cs="Times New Roman"/>
          <w:szCs w:val="24"/>
        </w:rPr>
        <w:t>(Swaney &amp; Olson, 1992)</w:t>
      </w:r>
      <w:r w:rsidRPr="005834B0">
        <w:rPr>
          <w:rFonts w:cs="Times New Roman"/>
          <w:szCs w:val="24"/>
        </w:rPr>
        <w:fldChar w:fldCharType="end"/>
      </w:r>
      <w:r w:rsidRPr="005834B0">
        <w:rPr>
          <w:rFonts w:cs="Times New Roman"/>
          <w:szCs w:val="24"/>
        </w:rPr>
        <w:t xml:space="preserve"> is one of the earliest academic journal articles indexed with both biodiversity and business as subject terms.</w:t>
      </w:r>
    </w:p>
    <w:p w14:paraId="03AB792B" w14:textId="35C64C8B" w:rsidR="00094A74" w:rsidRPr="00094A74" w:rsidRDefault="00094A74">
      <w:pPr>
        <w:pStyle w:val="Heading2"/>
        <w:pPrChange w:id="92" w:author="Nicholas Poggioli" w:date="2024-10-30T12:09:00Z" w16du:dateUtc="2024-10-30T16:09:00Z">
          <w:pPr>
            <w:pStyle w:val="ListParagraph"/>
            <w:numPr>
              <w:numId w:val="12"/>
            </w:numPr>
            <w:spacing w:line="276" w:lineRule="auto"/>
            <w:ind w:left="360" w:hanging="360"/>
            <w:contextualSpacing w:val="0"/>
          </w:pPr>
        </w:pPrChange>
      </w:pPr>
      <w:ins w:id="93" w:author="Nicholas Poggioli" w:date="2024-10-30T12:09:00Z" w16du:dateUtc="2024-10-30T16:09:00Z">
        <w:r>
          <w:t>Managing Biodiversity</w:t>
        </w:r>
      </w:ins>
    </w:p>
    <w:p w14:paraId="780E3DB6" w14:textId="744EBF0E" w:rsidR="00785A4C" w:rsidRPr="005834B0" w:rsidDel="00094A74" w:rsidRDefault="00785A4C" w:rsidP="0045465B">
      <w:pPr>
        <w:pStyle w:val="ListParagraph"/>
        <w:numPr>
          <w:ilvl w:val="0"/>
          <w:numId w:val="12"/>
        </w:numPr>
        <w:spacing w:line="276" w:lineRule="auto"/>
        <w:contextualSpacing w:val="0"/>
        <w:rPr>
          <w:del w:id="94" w:author="Nicholas Poggioli" w:date="2024-10-30T12:08:00Z" w16du:dateUtc="2024-10-30T16:08:00Z"/>
          <w:rFonts w:cs="Times New Roman"/>
          <w:szCs w:val="24"/>
        </w:rPr>
      </w:pPr>
    </w:p>
    <w:p w14:paraId="768989FC" w14:textId="7E1EFFDF" w:rsidR="0045465B" w:rsidRPr="005834B0" w:rsidRDefault="00023B01" w:rsidP="0045465B">
      <w:pPr>
        <w:pStyle w:val="ListParagraph"/>
        <w:numPr>
          <w:ilvl w:val="0"/>
          <w:numId w:val="12"/>
        </w:numPr>
        <w:spacing w:line="276" w:lineRule="auto"/>
        <w:contextualSpacing w:val="0"/>
        <w:rPr>
          <w:rFonts w:cs="Times New Roman"/>
          <w:szCs w:val="24"/>
        </w:rPr>
      </w:pPr>
      <w:del w:id="95" w:author="Nicholas Poggioli" w:date="2024-10-30T12:08:00Z" w16du:dateUtc="2024-10-30T16:08:00Z">
        <w:r w:rsidRPr="005834B0" w:rsidDel="00094A74">
          <w:rPr>
            <w:rFonts w:cs="Times New Roman"/>
            <w:szCs w:val="24"/>
          </w:rPr>
          <w:delText xml:space="preserve"> </w:delText>
        </w:r>
      </w:del>
      <w:r w:rsidR="00A81E74" w:rsidRPr="005834B0">
        <w:rPr>
          <w:rFonts w:cs="Times New Roman"/>
          <w:szCs w:val="24"/>
        </w:rPr>
        <w:t>Management scholars began study</w:t>
      </w:r>
      <w:r w:rsidR="008D3966" w:rsidRPr="005834B0">
        <w:rPr>
          <w:rFonts w:cs="Times New Roman"/>
          <w:szCs w:val="24"/>
        </w:rPr>
        <w:t>ing</w:t>
      </w:r>
      <w:r w:rsidR="00A81E74" w:rsidRPr="005834B0">
        <w:rPr>
          <w:rFonts w:cs="Times New Roman"/>
          <w:szCs w:val="24"/>
        </w:rPr>
        <w:t xml:space="preserve"> the organizational, network, leadership, and psychological characteristics of the response </w:t>
      </w:r>
      <w:r w:rsidR="008D3966" w:rsidRPr="005834B0">
        <w:rPr>
          <w:rFonts w:cs="Times New Roman"/>
          <w:szCs w:val="24"/>
        </w:rPr>
        <w:t xml:space="preserve">by biologists and others working in conservation </w:t>
      </w:r>
      <w:r w:rsidR="00A81E74" w:rsidRPr="005834B0">
        <w:rPr>
          <w:rFonts w:cs="Times New Roman"/>
          <w:szCs w:val="24"/>
        </w:rPr>
        <w:fldChar w:fldCharType="begin"/>
      </w:r>
      <w:r w:rsidR="000375EE" w:rsidRPr="005834B0">
        <w:rPr>
          <w:rFonts w:cs="Times New Roman"/>
          <w:szCs w:val="24"/>
        </w:rPr>
        <w:instrText xml:space="preserve"> ADDIN ZOTERO_ITEM CSL_CITATION {"citationID":"bHQgHJNT","properties":{"formattedCitation":"(Westley, 1997)","plainCitation":"(Westley, 1997)","noteIndex":0},"citationItems":[{"id":25315,"uris":["http://zotero.org/users/6190607/items/328R43PE"],"itemData":{"id":25315,"type":"article-journal","abstract":"For those people who work with endangered species, the current rate of extinctions is experienced as a chronic disaster However, many dedicated professionals continue to work with commitment, despite discouraging trends, to try to stem the tide. This article uses qualitative data gathered from interviews with an international group of biologists, zoologists, and wildlife managers associated with an effective global social change network, the Conservation Breeding Specialist Group. It explores their motivations and analyzes these in terms of Erikson's descriptions of classical responses to chronic disasters, particularly environmental disasters. It suggests that organizational form, network relationships, inspirational leadership, and the ability to cognitively frame or delimit scope and responsibility are all critical to responding positively to seemingly hopeless situations.","container-title":"Organization &amp; Environment","DOI":"10.1177/192181069701000402","ISSN":"1086-0266, 1552-7417","issue":"4","journalAbbreviation":"Organization &amp; Environment","language":"en","license":"http://journals.sagepub.com/page/policies/text-and-data-mining-license","page":"342-360","source":"DOI.org (Crossref)","title":"\"Not on Our Watch\": The Biodiversity Crisis and Global Collaboration Response","title-short":"Not on Our Watch","volume":"10","author":[{"family":"Westley","given":"Frances"}],"issued":{"date-parts":[["1997",12]]}}}],"schema":"https://github.com/citation-style-language/schema/raw/master/csl-citation.json"} </w:instrText>
      </w:r>
      <w:r w:rsidR="00A81E74" w:rsidRPr="005834B0">
        <w:rPr>
          <w:rFonts w:cs="Times New Roman"/>
          <w:szCs w:val="24"/>
        </w:rPr>
        <w:fldChar w:fldCharType="separate"/>
      </w:r>
      <w:r w:rsidR="0011202C" w:rsidRPr="005834B0">
        <w:rPr>
          <w:rFonts w:cs="Times New Roman"/>
          <w:szCs w:val="24"/>
        </w:rPr>
        <w:t>(Westley, 1997)</w:t>
      </w:r>
      <w:r w:rsidR="00A81E74" w:rsidRPr="005834B0">
        <w:rPr>
          <w:rFonts w:cs="Times New Roman"/>
          <w:szCs w:val="24"/>
        </w:rPr>
        <w:fldChar w:fldCharType="end"/>
      </w:r>
      <w:r w:rsidR="00A81E74" w:rsidRPr="005834B0">
        <w:rPr>
          <w:rFonts w:cs="Times New Roman"/>
          <w:szCs w:val="24"/>
        </w:rPr>
        <w:t>.</w:t>
      </w:r>
      <w:r w:rsidR="008D3966" w:rsidRPr="005834B0">
        <w:rPr>
          <w:rFonts w:cs="Times New Roman"/>
          <w:szCs w:val="24"/>
        </w:rPr>
        <w:t xml:space="preserve"> </w:t>
      </w:r>
    </w:p>
    <w:p w14:paraId="752BEEEE" w14:textId="61BDC859" w:rsidR="000813CC" w:rsidRPr="005834B0" w:rsidRDefault="0045465B">
      <w:pPr>
        <w:pStyle w:val="Heading2"/>
        <w:pPrChange w:id="96" w:author="Nicholas Poggioli" w:date="2024-10-30T12:09:00Z" w16du:dateUtc="2024-10-30T16:09:00Z">
          <w:pPr>
            <w:pStyle w:val="Heading1"/>
          </w:pPr>
        </w:pPrChange>
      </w:pPr>
      <w:r w:rsidRPr="005834B0">
        <w:t xml:space="preserve">Measuring </w:t>
      </w:r>
      <w:del w:id="97" w:author="Nicholas Poggioli" w:date="2024-10-30T12:09:00Z" w16du:dateUtc="2024-10-30T16:09:00Z">
        <w:r w:rsidRPr="005834B0" w:rsidDel="00094A74">
          <w:delText>biodiversity and biodiversity change</w:delText>
        </w:r>
      </w:del>
      <w:ins w:id="98" w:author="Nicholas Poggioli" w:date="2024-10-30T12:09:00Z" w16du:dateUtc="2024-10-30T16:09:00Z">
        <w:r w:rsidR="00094A74">
          <w:t>Biodiversity</w:t>
        </w:r>
      </w:ins>
    </w:p>
    <w:p w14:paraId="24778CD9" w14:textId="0AFE2E72" w:rsidR="00A918D0" w:rsidRPr="00094A74" w:rsidRDefault="00A918D0">
      <w:pPr>
        <w:pStyle w:val="Heading3"/>
        <w:pPrChange w:id="99" w:author="Nicholas Poggioli" w:date="2024-10-30T12:09:00Z" w16du:dateUtc="2024-10-30T16:09:00Z">
          <w:pPr>
            <w:pStyle w:val="Heading2"/>
          </w:pPr>
        </w:pPrChange>
      </w:pPr>
      <w:r w:rsidRPr="00094A74">
        <w:t xml:space="preserve">Measuring </w:t>
      </w:r>
      <w:ins w:id="100" w:author="Nicholas Poggioli" w:date="2024-10-30T12:09:00Z" w16du:dateUtc="2024-10-30T16:09:00Z">
        <w:r w:rsidR="00094A74">
          <w:t>B</w:t>
        </w:r>
      </w:ins>
      <w:del w:id="101" w:author="Nicholas Poggioli" w:date="2024-10-30T12:09:00Z" w16du:dateUtc="2024-10-30T16:09:00Z">
        <w:r w:rsidR="008D3966" w:rsidRPr="00094A74" w:rsidDel="00094A74">
          <w:delText>b</w:delText>
        </w:r>
      </w:del>
      <w:r w:rsidR="008D3966" w:rsidRPr="00094A74">
        <w:t xml:space="preserve">aseline </w:t>
      </w:r>
      <w:ins w:id="102" w:author="Nicholas Poggioli" w:date="2024-10-30T12:09:00Z" w16du:dateUtc="2024-10-30T16:09:00Z">
        <w:r w:rsidR="00094A74" w:rsidRPr="00094A74">
          <w:t>B</w:t>
        </w:r>
      </w:ins>
      <w:del w:id="103" w:author="Nicholas Poggioli" w:date="2024-10-30T12:09:00Z" w16du:dateUtc="2024-10-30T16:09:00Z">
        <w:r w:rsidRPr="00094A74" w:rsidDel="00094A74">
          <w:delText>b</w:delText>
        </w:r>
      </w:del>
      <w:r w:rsidRPr="00094A74">
        <w:t>iodiversity</w:t>
      </w:r>
    </w:p>
    <w:p w14:paraId="3C01CFDF" w14:textId="77777777" w:rsidR="008D3966" w:rsidRPr="005834B0" w:rsidRDefault="008D3966"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Baseline biodiversity is the current state of biodiversity in an ecosystem or species. It is measured in the present and is a static rather than dynamic. </w:t>
      </w:r>
    </w:p>
    <w:p w14:paraId="205E01D3" w14:textId="5CE93A27" w:rsidR="0045465B" w:rsidRPr="005834B0"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Measuring genetic biodiversity</w:t>
      </w:r>
    </w:p>
    <w:p w14:paraId="5178C53B" w14:textId="77777777" w:rsidR="0045465B" w:rsidRPr="005834B0"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Measuring species biodiversity</w:t>
      </w:r>
    </w:p>
    <w:p w14:paraId="21335083" w14:textId="77777777" w:rsidR="0045465B" w:rsidRPr="005834B0" w:rsidRDefault="0045465B" w:rsidP="0045465B">
      <w:pPr>
        <w:pStyle w:val="ListParagraph"/>
        <w:numPr>
          <w:ilvl w:val="1"/>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eDNA measurement </w:t>
      </w:r>
      <w:hyperlink r:id="rId13" w:history="1">
        <w:r w:rsidRPr="005834B0">
          <w:rPr>
            <w:rStyle w:val="Hyperlink"/>
            <w:rFonts w:eastAsia="Times New Roman" w:cs="Times New Roman"/>
            <w:kern w:val="0"/>
            <w:szCs w:val="24"/>
            <w14:ligatures w14:val="none"/>
          </w:rPr>
          <w:t>https://www.naturemetrics.com/species-detection</w:t>
        </w:r>
      </w:hyperlink>
    </w:p>
    <w:p w14:paraId="48A47088" w14:textId="77777777" w:rsidR="0045465B" w:rsidRPr="005834B0"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Measuring ecosystem biodiversity</w:t>
      </w:r>
    </w:p>
    <w:p w14:paraId="78AB70CA" w14:textId="31314BE1" w:rsidR="00A918D0" w:rsidRPr="005834B0" w:rsidRDefault="00A918D0">
      <w:pPr>
        <w:pStyle w:val="Heading3"/>
        <w:pPrChange w:id="104" w:author="Nicholas Poggioli" w:date="2024-10-30T12:09:00Z" w16du:dateUtc="2024-10-30T16:09:00Z">
          <w:pPr>
            <w:pStyle w:val="Heading2"/>
          </w:pPr>
        </w:pPrChange>
      </w:pPr>
      <w:r w:rsidRPr="005834B0">
        <w:t xml:space="preserve">Measuring </w:t>
      </w:r>
      <w:ins w:id="105" w:author="Nicholas Poggioli" w:date="2024-10-30T12:10:00Z" w16du:dateUtc="2024-10-30T16:10:00Z">
        <w:r w:rsidR="00094A74">
          <w:t>B</w:t>
        </w:r>
      </w:ins>
      <w:del w:id="106" w:author="Nicholas Poggioli" w:date="2024-10-30T12:10:00Z" w16du:dateUtc="2024-10-30T16:10:00Z">
        <w:r w:rsidRPr="005834B0" w:rsidDel="00094A74">
          <w:delText>b</w:delText>
        </w:r>
      </w:del>
      <w:r w:rsidRPr="005834B0">
        <w:t xml:space="preserve">iodiversity </w:t>
      </w:r>
      <w:ins w:id="107" w:author="Nicholas Poggioli" w:date="2024-10-30T12:10:00Z" w16du:dateUtc="2024-10-30T16:10:00Z">
        <w:r w:rsidR="00094A74">
          <w:t>C</w:t>
        </w:r>
      </w:ins>
      <w:del w:id="108" w:author="Nicholas Poggioli" w:date="2024-10-30T12:10:00Z" w16du:dateUtc="2024-10-30T16:10:00Z">
        <w:r w:rsidRPr="005834B0" w:rsidDel="00094A74">
          <w:delText>c</w:delText>
        </w:r>
      </w:del>
      <w:r w:rsidRPr="005834B0">
        <w:t>hange</w:t>
      </w:r>
    </w:p>
    <w:p w14:paraId="6DB0D4D7" w14:textId="6AC65D9C" w:rsidR="00A918D0" w:rsidRPr="005834B0" w:rsidRDefault="00A918D0" w:rsidP="0045465B">
      <w:pPr>
        <w:pStyle w:val="ListParagraph"/>
        <w:numPr>
          <w:ilvl w:val="0"/>
          <w:numId w:val="12"/>
        </w:numPr>
        <w:spacing w:line="276" w:lineRule="auto"/>
        <w:contextualSpacing w:val="0"/>
        <w:rPr>
          <w:rFonts w:cs="Times New Roman"/>
          <w:szCs w:val="24"/>
        </w:rPr>
      </w:pPr>
      <w:r w:rsidRPr="005834B0">
        <w:rPr>
          <w:rFonts w:cs="Times New Roman"/>
          <w:szCs w:val="24"/>
        </w:rPr>
        <w:t xml:space="preserve">Unlike measuring </w:t>
      </w:r>
      <w:r w:rsidR="008D3966" w:rsidRPr="005834B0">
        <w:rPr>
          <w:rFonts w:cs="Times New Roman"/>
          <w:szCs w:val="24"/>
        </w:rPr>
        <w:t xml:space="preserve">baseline </w:t>
      </w:r>
      <w:r w:rsidRPr="005834B0">
        <w:rPr>
          <w:rFonts w:cs="Times New Roman"/>
          <w:szCs w:val="24"/>
        </w:rPr>
        <w:t xml:space="preserve">biodiversity, measuring biodiversity change requires choosing a reference condition to compare against a point-in-time biodiversity measurement. The choice of reference condition often determines if change has been loss or gain, making </w:t>
      </w:r>
      <w:r w:rsidR="00E34464" w:rsidRPr="005834B0">
        <w:rPr>
          <w:rFonts w:cs="Times New Roman"/>
          <w:szCs w:val="24"/>
        </w:rPr>
        <w:t xml:space="preserve">the choice of </w:t>
      </w:r>
      <w:r w:rsidRPr="005834B0">
        <w:rPr>
          <w:rFonts w:cs="Times New Roman"/>
          <w:szCs w:val="24"/>
        </w:rPr>
        <w:t xml:space="preserve">reference </w:t>
      </w:r>
      <w:r w:rsidR="00E34464" w:rsidRPr="005834B0">
        <w:rPr>
          <w:rFonts w:cs="Times New Roman"/>
          <w:szCs w:val="24"/>
        </w:rPr>
        <w:t xml:space="preserve">condition </w:t>
      </w:r>
      <w:r w:rsidRPr="005834B0">
        <w:rPr>
          <w:rFonts w:cs="Times New Roman"/>
          <w:szCs w:val="24"/>
        </w:rPr>
        <w:t xml:space="preserve">a critical decision point in the measurement of biodiversity change. Imagine a company engaged in soybean farming wants to measure biodiversity change over 200 acres of soil </w:t>
      </w:r>
      <w:r w:rsidR="004B37AC" w:rsidRPr="005834B0">
        <w:rPr>
          <w:rFonts w:cs="Times New Roman"/>
          <w:szCs w:val="24"/>
        </w:rPr>
        <w:t xml:space="preserve">ecosystem it owns and has used for 35 years </w:t>
      </w:r>
      <w:r w:rsidRPr="005834B0">
        <w:rPr>
          <w:rFonts w:cs="Times New Roman"/>
          <w:szCs w:val="24"/>
        </w:rPr>
        <w:t xml:space="preserve">to grow soybeans. The choice of reference condition will determine the biodiversity change measurement. </w:t>
      </w:r>
      <w:r w:rsidR="004B37AC" w:rsidRPr="005834B0">
        <w:rPr>
          <w:rFonts w:cs="Times New Roman"/>
          <w:szCs w:val="24"/>
        </w:rPr>
        <w:t>If the reference condition is the ecosystem 3 years ago when the soil was under the same cultivation conditions as the present point-in-time biodiversity measurement, then the biodiversity change measure will likely show no change in biodiversity. However, if the reference condition is the soil ecosystem 80 years ago, when it was a prairie ecosystem rather than a soybean field, then the same point-in-time measure that showed no change in biodiversity compared to a reference condition from 3 years prior could show a biodiversity loss compared to a reference condition from 80 years prior.</w:t>
      </w:r>
    </w:p>
    <w:p w14:paraId="6289E41D" w14:textId="40BB1444" w:rsidR="00E34464" w:rsidRPr="005834B0" w:rsidRDefault="00E34464" w:rsidP="0045465B">
      <w:pPr>
        <w:pStyle w:val="ListParagraph"/>
        <w:numPr>
          <w:ilvl w:val="0"/>
          <w:numId w:val="12"/>
        </w:numPr>
        <w:spacing w:line="276" w:lineRule="auto"/>
        <w:contextualSpacing w:val="0"/>
        <w:rPr>
          <w:rFonts w:cs="Times New Roman"/>
          <w:szCs w:val="24"/>
        </w:rPr>
      </w:pPr>
      <w:r w:rsidRPr="005834B0">
        <w:rPr>
          <w:rFonts w:cs="Times New Roman"/>
          <w:szCs w:val="24"/>
        </w:rPr>
        <w:t xml:space="preserve">Scientists </w:t>
      </w:r>
      <w:r w:rsidR="0045465B" w:rsidRPr="005834B0">
        <w:rPr>
          <w:rFonts w:cs="Times New Roman"/>
          <w:szCs w:val="24"/>
        </w:rPr>
        <w:t xml:space="preserve">have developed several methods to define a </w:t>
      </w:r>
      <w:r w:rsidRPr="005834B0">
        <w:rPr>
          <w:rFonts w:cs="Times New Roman"/>
          <w:szCs w:val="24"/>
        </w:rPr>
        <w:t xml:space="preserve">reference condition </w:t>
      </w:r>
      <w:r w:rsidR="0045465B" w:rsidRPr="005834B0">
        <w:rPr>
          <w:rFonts w:cs="Times New Roman"/>
          <w:szCs w:val="24"/>
        </w:rPr>
        <w:t xml:space="preserve">for measuring </w:t>
      </w:r>
      <w:r w:rsidRPr="005834B0">
        <w:rPr>
          <w:rFonts w:cs="Times New Roman"/>
          <w:szCs w:val="24"/>
        </w:rPr>
        <w:t>biodiversity change.</w:t>
      </w:r>
      <w:r w:rsidR="003E45F4" w:rsidRPr="005834B0">
        <w:rPr>
          <w:rFonts w:cs="Times New Roman"/>
          <w:szCs w:val="24"/>
        </w:rPr>
        <w:t xml:space="preserve"> </w:t>
      </w:r>
    </w:p>
    <w:p w14:paraId="3AA2FC2B" w14:textId="71D86031" w:rsidR="0045465B" w:rsidRPr="005834B0" w:rsidRDefault="0045465B" w:rsidP="0045465B">
      <w:pPr>
        <w:pStyle w:val="ListParagraph"/>
        <w:numPr>
          <w:ilvl w:val="1"/>
          <w:numId w:val="12"/>
        </w:numPr>
        <w:spacing w:line="276" w:lineRule="auto"/>
        <w:contextualSpacing w:val="0"/>
        <w:rPr>
          <w:rFonts w:cs="Times New Roman"/>
          <w:szCs w:val="24"/>
        </w:rPr>
      </w:pPr>
      <w:r w:rsidRPr="005834B0">
        <w:rPr>
          <w:rFonts w:cs="Times New Roman"/>
          <w:szCs w:val="24"/>
        </w:rPr>
        <w:lastRenderedPageBreak/>
        <w:fldChar w:fldCharType="begin"/>
      </w:r>
      <w:r w:rsidR="000375EE" w:rsidRPr="005834B0">
        <w:rPr>
          <w:rFonts w:cs="Times New Roman"/>
          <w:szCs w:val="24"/>
        </w:rPr>
        <w:instrText xml:space="preserve"> ADDIN ZOTERO_ITEM CSL_CITATION {"citationID":"Auj8f4sp","properties":{"formattedCitation":"(Gann et al., 2019)","plainCitation":"(Gann et al., 2019)","noteIndex":0},"citationItems":[{"id":23176,"uris":["http://zotero.org/users/6190607/items/7UERBFVZ"],"itemData":{"id":23176,"type":"article-journal","container-title":"Restoration Ecology","DOI":"10.1111/rec.13035","ISSN":"1061-2971, 1526-100X","issue":"S1","journalAbbreviation":"Restor Ecol","language":"en","source":"DOI.org (Crossref)","title":"International principles and standards for the practice of ecological restoration. Second edition","URL":"https://onlinelibrary.wiley.com/doi/10.1111/rec.13035","volume":"27","author":[{"family":"Gann","given":"George D."},{"family":"McDonald","given":"Tein"},{"family":"Walder","given":"Bethanie"},{"family":"Aronson","given":"James"},{"family":"Nelson","given":"Cara R."},{"family":"Jonson","given":"Justin"},{"family":"Hallett","given":"James G."},{"family":"Eisenberg","given":"Cristina"},{"family":"Guariguata","given":"Manuel R."},{"family":"Liu","given":"Junguo"},{"family":"Hua","given":"Fangyuan"},{"family":"Echeverría","given":"Cristian"},{"family":"Gonzales","given":"Emily"},{"family":"Shaw","given":"Nancy"},{"family":"Decleer","given":"Kris"},{"family":"Dixon","given":"Kingsley W."}],"accessed":{"date-parts":[["2023",7,25]]},"issued":{"date-parts":[["2019",9]]}}}],"schema":"https://github.com/citation-style-language/schema/raw/master/csl-citation.json"} </w:instrText>
      </w:r>
      <w:r w:rsidRPr="005834B0">
        <w:rPr>
          <w:rFonts w:cs="Times New Roman"/>
          <w:szCs w:val="24"/>
        </w:rPr>
        <w:fldChar w:fldCharType="separate"/>
      </w:r>
      <w:r w:rsidR="0011202C" w:rsidRPr="005834B0">
        <w:rPr>
          <w:rFonts w:cs="Times New Roman"/>
          <w:szCs w:val="24"/>
        </w:rPr>
        <w:t>(Gann et al., 2019)</w:t>
      </w:r>
      <w:r w:rsidRPr="005834B0">
        <w:rPr>
          <w:rFonts w:cs="Times New Roman"/>
          <w:szCs w:val="24"/>
        </w:rPr>
        <w:fldChar w:fldCharType="end"/>
      </w:r>
    </w:p>
    <w:p w14:paraId="1F779A9C" w14:textId="41481CA6" w:rsidR="00380960" w:rsidRPr="005834B0" w:rsidRDefault="00380960" w:rsidP="00380960">
      <w:pPr>
        <w:pStyle w:val="ListParagraph"/>
        <w:numPr>
          <w:ilvl w:val="0"/>
          <w:numId w:val="12"/>
        </w:numPr>
        <w:spacing w:line="276" w:lineRule="auto"/>
        <w:contextualSpacing w:val="0"/>
        <w:rPr>
          <w:rFonts w:cs="Times New Roman"/>
          <w:szCs w:val="24"/>
        </w:rPr>
      </w:pPr>
      <w:r w:rsidRPr="005834B0">
        <w:rPr>
          <w:rFonts w:cs="Times New Roman"/>
          <w:szCs w:val="24"/>
        </w:rPr>
        <w:t xml:space="preserve">Broadly, the choice of reference condition involves normative judgments about the desired ecosystem and/or biodiversity state. Scholars have called conservation biology—the field of study most associated with biodiversity conservation and restoration—an “explicitly normative science” </w:t>
      </w:r>
      <w:r w:rsidRPr="005834B0">
        <w:rPr>
          <w:rFonts w:cs="Times New Roman"/>
          <w:szCs w:val="24"/>
        </w:rPr>
        <w:fldChar w:fldCharType="begin"/>
      </w:r>
      <w:r w:rsidR="000375EE" w:rsidRPr="005834B0">
        <w:rPr>
          <w:rFonts w:cs="Times New Roman"/>
          <w:szCs w:val="24"/>
        </w:rPr>
        <w:instrText xml:space="preserve"> ADDIN ZOTERO_ITEM CSL_CITATION {"citationID":"82LcxecN","properties":{"formattedCitation":"(Galusky, 2000)","plainCitation":"(Galusky, 2000)","noteIndex":0},"citationItems":[{"id":25317,"uris":["http://zotero.org/users/6190607/items/8LIHPRH9"],"itemData":{"id":25317,"type":"article-journal","abstract":"Michael Soulé’s Conservation Biology helped institutionalize a scientific discipline founded upon normative principles. Maintaining that biodiversity possesses intrinsic value, Conservation Biology promoted the task of providing mechanisms and influencing policy which would allow for the preservation of that diversity. As such, the discipline quickly became the darling of many environmentalists who saw this scientific field as possessing the best of both worlds: the technical acumen and political power of science along with the ethical foresight of environmentalism. Negotiating between those two worlds, however, has not been easy. Today, the foremost challenge facing conservation biology remains balancing scientific legitimacy with political efficacy. Conservation biology also must be careful not to use “nature” to seal off debate on what constitutes the proper role of humans. As such, Soulé’s daunting task still remains worth pursuing.","container-title":"Organization &amp; Environment","DOI":"10.1177/1086026600132008","ISSN":"1086-0266, 1552-7417","issue":"2","journalAbbreviation":"Organization &amp; Environment","language":"en","license":"http://journals.sagepub.com/page/policies/text-and-data-mining-license","page":"226-232","source":"DOI.org (Crossref)","title":"The Promise of Conservation Biology: The Professional and Political Challenges of an Explicitly Normative Science","title-short":"The Promise of Conservation Biology","volume":"13","author":[{"family":"Galusky","given":"Wyatt James"}],"issued":{"date-parts":[["2000",6]]}}}],"schema":"https://github.com/citation-style-language/schema/raw/master/csl-citation.json"} </w:instrText>
      </w:r>
      <w:r w:rsidRPr="005834B0">
        <w:rPr>
          <w:rFonts w:cs="Times New Roman"/>
          <w:szCs w:val="24"/>
        </w:rPr>
        <w:fldChar w:fldCharType="separate"/>
      </w:r>
      <w:r w:rsidR="0011202C" w:rsidRPr="005834B0">
        <w:rPr>
          <w:rFonts w:cs="Times New Roman"/>
          <w:szCs w:val="24"/>
        </w:rPr>
        <w:t>(Galusky, 2000)</w:t>
      </w:r>
      <w:r w:rsidRPr="005834B0">
        <w:rPr>
          <w:rFonts w:cs="Times New Roman"/>
          <w:szCs w:val="24"/>
        </w:rPr>
        <w:fldChar w:fldCharType="end"/>
      </w:r>
      <w:r w:rsidRPr="005834B0">
        <w:rPr>
          <w:rFonts w:cs="Times New Roman"/>
          <w:szCs w:val="24"/>
        </w:rPr>
        <w:t xml:space="preserve">. </w:t>
      </w:r>
    </w:p>
    <w:p w14:paraId="350275E9" w14:textId="76097A7C" w:rsidR="00B526A3" w:rsidRPr="005834B0" w:rsidRDefault="00B526A3"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Strange, N., Ermgassen, S. </w:t>
      </w:r>
      <w:proofErr w:type="spellStart"/>
      <w:r w:rsidRPr="005834B0">
        <w:rPr>
          <w:rFonts w:eastAsia="Times New Roman" w:cs="Times New Roman"/>
          <w:kern w:val="0"/>
          <w:szCs w:val="24"/>
          <w14:ligatures w14:val="none"/>
        </w:rPr>
        <w:t>zu</w:t>
      </w:r>
      <w:proofErr w:type="spellEnd"/>
      <w:r w:rsidRPr="005834B0">
        <w:rPr>
          <w:rFonts w:eastAsia="Times New Roman" w:cs="Times New Roman"/>
          <w:kern w:val="0"/>
          <w:szCs w:val="24"/>
          <w14:ligatures w14:val="none"/>
        </w:rPr>
        <w:t xml:space="preserve">, Marshall, E., Bull, J. W., &amp; Jacobsen, J. B. (2024). Why it matters how biodiversity is measured in environmental valuation studies compared to conservation science. Biological Conservation, 292, 110546. </w:t>
      </w:r>
      <w:hyperlink r:id="rId14" w:history="1">
        <w:r w:rsidRPr="005834B0">
          <w:rPr>
            <w:rStyle w:val="Hyperlink"/>
            <w:rFonts w:eastAsia="Times New Roman" w:cs="Times New Roman"/>
            <w:kern w:val="0"/>
            <w:szCs w:val="24"/>
            <w14:ligatures w14:val="none"/>
          </w:rPr>
          <w:t>https://doi.org/10.1016/j.biocon.2024.110546</w:t>
        </w:r>
      </w:hyperlink>
      <w:r w:rsidRPr="005834B0">
        <w:rPr>
          <w:rFonts w:eastAsia="Times New Roman" w:cs="Times New Roman"/>
          <w:kern w:val="0"/>
          <w:szCs w:val="24"/>
          <w14:ligatures w14:val="none"/>
        </w:rPr>
        <w:t xml:space="preserve"> </w:t>
      </w:r>
    </w:p>
    <w:p w14:paraId="37046311" w14:textId="132910E5" w:rsidR="002B0EAD" w:rsidRPr="005834B0" w:rsidRDefault="002B0EAD"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fldChar w:fldCharType="begin"/>
      </w:r>
      <w:r w:rsidR="000375EE" w:rsidRPr="005834B0">
        <w:rPr>
          <w:rFonts w:eastAsia="Times New Roman" w:cs="Times New Roman"/>
          <w:kern w:val="0"/>
          <w:szCs w:val="24"/>
          <w14:ligatures w14:val="none"/>
        </w:rPr>
        <w:instrText xml:space="preserve"> ADDIN ZOTERO_ITEM CSL_CITATION {"citationID":"5quJ4FRJ","properties":{"formattedCitation":"(Ben Rejeb-Mzah et al., 2024)","plainCitation":"(Ben Rejeb-Mzah et al., 2024)","noteIndex":0},"citationItems":[{"id":25163,"uris":["http://zotero.org/users/6190607/items/MEBNJT8N"],"itemData":{"id":25163,"type":"article","event-place":"Rochester, NY","genre":"SSRN Scholarly Paper","language":"en","number":"4888492","publisher-place":"Rochester, NY","source":"Social Science Research Network","title":"Quantifying Biodiversity Loss Risk: Biodiversity intactness indices","URL":"https://papers.ssrn.com/abstract=4888492","author":[{"family":"Ben Rejeb-Mzah","given":"Imène"},{"family":"Jaubert","given":"Nathalie"},{"family":"Mrabet","given":"Hatim"},{"family":"Vincent","given":"Alexandre"}],"accessed":{"date-parts":[["2024",7,18]]},"issued":{"date-parts":[["2024",7,8]]}}}],"schema":"https://github.com/citation-style-language/schema/raw/master/csl-citation.json"} </w:instrText>
      </w:r>
      <w:r w:rsidRPr="005834B0">
        <w:rPr>
          <w:rFonts w:eastAsia="Times New Roman" w:cs="Times New Roman"/>
          <w:kern w:val="0"/>
          <w:szCs w:val="24"/>
          <w14:ligatures w14:val="none"/>
        </w:rPr>
        <w:fldChar w:fldCharType="separate"/>
      </w:r>
      <w:r w:rsidR="0011202C" w:rsidRPr="005834B0">
        <w:rPr>
          <w:rFonts w:cs="Times New Roman"/>
          <w:szCs w:val="24"/>
        </w:rPr>
        <w:t>(Ben Rejeb-Mzah et al., 2024)</w:t>
      </w:r>
      <w:r w:rsidRPr="005834B0">
        <w:rPr>
          <w:rFonts w:eastAsia="Times New Roman" w:cs="Times New Roman"/>
          <w:kern w:val="0"/>
          <w:szCs w:val="24"/>
          <w14:ligatures w14:val="none"/>
        </w:rPr>
        <w:fldChar w:fldCharType="end"/>
      </w:r>
      <w:r w:rsidRPr="005834B0">
        <w:rPr>
          <w:rFonts w:eastAsia="Times New Roman" w:cs="Times New Roman"/>
          <w:kern w:val="0"/>
          <w:szCs w:val="24"/>
          <w14:ligatures w14:val="none"/>
        </w:rPr>
        <w:t xml:space="preserve"> review indices used to measure biodiversity </w:t>
      </w:r>
    </w:p>
    <w:p w14:paraId="035E2AD7" w14:textId="3AD275F7"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CDC Biodiversité. (2021). </w:t>
      </w:r>
      <w:r w:rsidRPr="005834B0">
        <w:rPr>
          <w:rFonts w:eastAsia="Times New Roman" w:cs="Times New Roman"/>
          <w:i/>
          <w:iCs/>
          <w:kern w:val="0"/>
          <w:szCs w:val="24"/>
          <w14:ligatures w14:val="none"/>
        </w:rPr>
        <w:t>Global Biodiversity Score – 2021 Update—Establishing an Ecosystem of Stakeholders to Measure the Biodiversity Performance of Human Activities</w:t>
      </w:r>
      <w:r w:rsidRPr="005834B0">
        <w:rPr>
          <w:rFonts w:eastAsia="Times New Roman" w:cs="Times New Roman"/>
          <w:kern w:val="0"/>
          <w:szCs w:val="24"/>
          <w14:ligatures w14:val="none"/>
        </w:rPr>
        <w:t xml:space="preserve">. </w:t>
      </w:r>
      <w:hyperlink r:id="rId15" w:history="1">
        <w:r w:rsidRPr="005834B0">
          <w:rPr>
            <w:rFonts w:eastAsia="Times New Roman" w:cs="Times New Roman"/>
            <w:color w:val="0000FF"/>
            <w:kern w:val="0"/>
            <w:szCs w:val="24"/>
            <w:u w:val="single"/>
            <w14:ligatures w14:val="none"/>
          </w:rPr>
          <w:t>https://www.cdc-biodiversite.fr/publications/global-biodiversity-score-update2021-cahier18/</w:t>
        </w:r>
      </w:hyperlink>
    </w:p>
    <w:p w14:paraId="174D26F7" w14:textId="77777777"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IFRS Foundation. (2023a). </w:t>
      </w:r>
      <w:r w:rsidRPr="005834B0">
        <w:rPr>
          <w:rFonts w:eastAsia="Times New Roman" w:cs="Times New Roman"/>
          <w:i/>
          <w:iCs/>
          <w:kern w:val="0"/>
          <w:szCs w:val="24"/>
          <w14:ligatures w14:val="none"/>
        </w:rPr>
        <w:t>IFRS S1 General Requirements for Disclosure of Sustainability-related Financial Information</w:t>
      </w:r>
      <w:r w:rsidRPr="005834B0">
        <w:rPr>
          <w:rFonts w:eastAsia="Times New Roman" w:cs="Times New Roman"/>
          <w:kern w:val="0"/>
          <w:szCs w:val="24"/>
          <w14:ligatures w14:val="none"/>
        </w:rPr>
        <w:t>.</w:t>
      </w:r>
    </w:p>
    <w:p w14:paraId="05DC7F71" w14:textId="77777777"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IFRS Foundation. (2023b). </w:t>
      </w:r>
      <w:r w:rsidRPr="005834B0">
        <w:rPr>
          <w:rFonts w:eastAsia="Times New Roman" w:cs="Times New Roman"/>
          <w:i/>
          <w:iCs/>
          <w:kern w:val="0"/>
          <w:szCs w:val="24"/>
          <w14:ligatures w14:val="none"/>
        </w:rPr>
        <w:t>IFRS S2 Climate-related Disclosures</w:t>
      </w:r>
      <w:r w:rsidRPr="005834B0">
        <w:rPr>
          <w:rFonts w:eastAsia="Times New Roman" w:cs="Times New Roman"/>
          <w:kern w:val="0"/>
          <w:szCs w:val="24"/>
          <w14:ligatures w14:val="none"/>
        </w:rPr>
        <w:t>.</w:t>
      </w:r>
    </w:p>
    <w:p w14:paraId="7711BDE1" w14:textId="77777777"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S&amp;P Global Sustainable1. (2023). </w:t>
      </w:r>
      <w:r w:rsidRPr="005834B0">
        <w:rPr>
          <w:rFonts w:eastAsia="Times New Roman" w:cs="Times New Roman"/>
          <w:i/>
          <w:iCs/>
          <w:kern w:val="0"/>
          <w:szCs w:val="24"/>
          <w14:ligatures w14:val="none"/>
        </w:rPr>
        <w:t>Sustainability Quarterly</w:t>
      </w:r>
      <w:r w:rsidRPr="005834B0">
        <w:rPr>
          <w:rFonts w:eastAsia="Times New Roman" w:cs="Times New Roman"/>
          <w:kern w:val="0"/>
          <w:szCs w:val="24"/>
          <w14:ligatures w14:val="none"/>
        </w:rPr>
        <w:t>.</w:t>
      </w:r>
    </w:p>
    <w:p w14:paraId="7EAE6AE7" w14:textId="77777777"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TEEB. (2010). </w:t>
      </w:r>
      <w:r w:rsidRPr="005834B0">
        <w:rPr>
          <w:rFonts w:eastAsia="Times New Roman" w:cs="Times New Roman"/>
          <w:i/>
          <w:iCs/>
          <w:kern w:val="0"/>
          <w:szCs w:val="24"/>
          <w14:ligatures w14:val="none"/>
        </w:rPr>
        <w:t>TEEB - The Economics of Ecosystems and Biodiversity for Business—Executive Summary 2010</w:t>
      </w:r>
      <w:r w:rsidRPr="005834B0">
        <w:rPr>
          <w:rFonts w:eastAsia="Times New Roman" w:cs="Times New Roman"/>
          <w:kern w:val="0"/>
          <w:szCs w:val="24"/>
          <w14:ligatures w14:val="none"/>
        </w:rPr>
        <w:t xml:space="preserve">. </w:t>
      </w:r>
      <w:hyperlink r:id="rId16" w:history="1">
        <w:r w:rsidRPr="005834B0">
          <w:rPr>
            <w:rFonts w:eastAsia="Times New Roman" w:cs="Times New Roman"/>
            <w:color w:val="0000FF"/>
            <w:kern w:val="0"/>
            <w:szCs w:val="24"/>
            <w:u w:val="single"/>
            <w14:ligatures w14:val="none"/>
          </w:rPr>
          <w:t>http://www.teebweb.org/LinkClick.aspx?fileticket=bYhDohL_TuM=&amp;tabid=1278&amp;mid=2357</w:t>
        </w:r>
      </w:hyperlink>
    </w:p>
    <w:p w14:paraId="621A65E0" w14:textId="71EA344C" w:rsidR="000813CC" w:rsidRPr="005834B0"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5834B0">
        <w:rPr>
          <w:rFonts w:eastAsia="Times New Roman" w:cs="Times New Roman"/>
          <w:kern w:val="0"/>
          <w:szCs w:val="24"/>
          <w14:ligatures w14:val="none"/>
        </w:rPr>
        <w:t xml:space="preserve">WWF France &amp; AXA. (2019). </w:t>
      </w:r>
      <w:r w:rsidRPr="005834B0">
        <w:rPr>
          <w:rFonts w:eastAsia="Times New Roman" w:cs="Times New Roman"/>
          <w:i/>
          <w:iCs/>
          <w:kern w:val="0"/>
          <w:szCs w:val="24"/>
          <w14:ligatures w14:val="none"/>
        </w:rPr>
        <w:t>Into the Wild: Integrating Nature into Investment Strategies</w:t>
      </w:r>
      <w:r w:rsidRPr="005834B0">
        <w:rPr>
          <w:rFonts w:eastAsia="Times New Roman" w:cs="Times New Roman"/>
          <w:kern w:val="0"/>
          <w:szCs w:val="24"/>
          <w14:ligatures w14:val="none"/>
        </w:rPr>
        <w:t>.</w:t>
      </w:r>
    </w:p>
    <w:p w14:paraId="0ECA12F5" w14:textId="269F5864" w:rsidR="004746B9" w:rsidRPr="00B9384A" w:rsidDel="00B9384A" w:rsidRDefault="004746B9">
      <w:pPr>
        <w:pStyle w:val="Heading2"/>
        <w:rPr>
          <w:del w:id="109" w:author="Nicholas Poggioli" w:date="2024-10-30T12:11:00Z" w16du:dateUtc="2024-10-30T16:11:00Z"/>
        </w:rPr>
        <w:pPrChange w:id="110" w:author="Nicholas Poggioli" w:date="2024-10-30T12:10:00Z" w16du:dateUtc="2024-10-30T16:10:00Z">
          <w:pPr>
            <w:pStyle w:val="Heading1"/>
          </w:pPr>
        </w:pPrChange>
      </w:pPr>
      <w:del w:id="111" w:author="Nicholas Poggioli" w:date="2024-10-30T12:11:00Z" w16du:dateUtc="2024-10-30T16:11:00Z">
        <w:r w:rsidRPr="00B9384A" w:rsidDel="00B9384A">
          <w:delText>The</w:delText>
        </w:r>
      </w:del>
      <w:del w:id="112" w:author="Nicholas Poggioli" w:date="2024-10-30T12:10:00Z" w16du:dateUtc="2024-10-30T16:10:00Z">
        <w:r w:rsidRPr="00B9384A" w:rsidDel="00094A74">
          <w:delText xml:space="preserve"> i</w:delText>
        </w:r>
        <w:r w:rsidR="00481A43" w:rsidRPr="00B9384A" w:rsidDel="00094A74">
          <w:delText>nterdependence of biodiversity and business</w:delText>
        </w:r>
      </w:del>
    </w:p>
    <w:p w14:paraId="1CBEB23E" w14:textId="4643441D" w:rsidR="004746B9" w:rsidRPr="00B9384A" w:rsidDel="00B9384A" w:rsidRDefault="004746B9" w:rsidP="008319C1">
      <w:pPr>
        <w:spacing w:line="276" w:lineRule="auto"/>
        <w:rPr>
          <w:del w:id="113" w:author="Nicholas Poggioli" w:date="2024-10-30T12:11:00Z" w16du:dateUtc="2024-10-30T16:11:00Z"/>
          <w:rPrChange w:id="114" w:author="Nicholas Poggioli" w:date="2024-10-30T12:11:00Z" w16du:dateUtc="2024-10-30T16:11:00Z">
            <w:rPr>
              <w:del w:id="115" w:author="Nicholas Poggioli" w:date="2024-10-30T12:11:00Z" w16du:dateUtc="2024-10-30T16:11:00Z"/>
              <w:rFonts w:cs="Times New Roman"/>
              <w:i/>
              <w:iCs/>
              <w:szCs w:val="24"/>
            </w:rPr>
          </w:rPrChange>
        </w:rPr>
      </w:pPr>
      <w:del w:id="116" w:author="Nicholas Poggioli" w:date="2024-10-30T12:11:00Z" w16du:dateUtc="2024-10-30T16:11:00Z">
        <w:r w:rsidRPr="00B9384A" w:rsidDel="00B9384A">
          <w:rPr>
            <w:rPrChange w:id="117" w:author="Nicholas Poggioli" w:date="2024-10-30T12:11:00Z" w16du:dateUtc="2024-10-30T16:11:00Z">
              <w:rPr>
                <w:rFonts w:cs="Times New Roman"/>
                <w:i/>
                <w:iCs/>
                <w:szCs w:val="24"/>
              </w:rPr>
            </w:rPrChange>
          </w:rPr>
          <w:delText>This section explains “the need for businesses to integrate biodiversity conservation into their operations to mitigate risks, enhance resilience, and contribute positively to global sustainability goals.”</w:delText>
        </w:r>
      </w:del>
    </w:p>
    <w:p w14:paraId="69E2C1E2" w14:textId="69ED33ED" w:rsidR="000813CC" w:rsidRPr="00B9384A" w:rsidDel="00B9384A" w:rsidRDefault="00A94BF0">
      <w:pPr>
        <w:pStyle w:val="Heading2"/>
        <w:rPr>
          <w:del w:id="118" w:author="Nicholas Poggioli" w:date="2024-10-30T12:11:00Z" w16du:dateUtc="2024-10-30T16:11:00Z"/>
          <w:moveFrom w:id="119" w:author="Nicholas Poggioli" w:date="2024-10-30T12:11:00Z" w16du:dateUtc="2024-10-30T16:11:00Z"/>
        </w:rPr>
        <w:pPrChange w:id="120" w:author="Nicholas Poggioli" w:date="2024-10-30T12:10:00Z" w16du:dateUtc="2024-10-30T16:10:00Z">
          <w:pPr>
            <w:pStyle w:val="Heading1"/>
          </w:pPr>
        </w:pPrChange>
      </w:pPr>
      <w:moveFromRangeStart w:id="121" w:author="Nicholas Poggioli" w:date="2024-10-30T12:11:00Z" w:name="move181182677"/>
      <w:moveFrom w:id="122" w:author="Nicholas Poggioli" w:date="2024-10-30T12:11:00Z" w16du:dateUtc="2024-10-30T16:11:00Z">
        <w:del w:id="123" w:author="Nicholas Poggioli" w:date="2024-10-30T12:11:00Z" w16du:dateUtc="2024-10-30T16:11:00Z">
          <w:r w:rsidRPr="00B9384A" w:rsidDel="00B9384A">
            <w:delText xml:space="preserve">How </w:delText>
          </w:r>
          <w:r w:rsidR="00A918D0" w:rsidRPr="00B9384A" w:rsidDel="00B9384A">
            <w:delText>business affects</w:delText>
          </w:r>
          <w:r w:rsidRPr="00B9384A" w:rsidDel="00B9384A">
            <w:delText xml:space="preserve"> biodiversity</w:delText>
          </w:r>
          <w:r w:rsidR="004746B9" w:rsidRPr="00B9384A" w:rsidDel="00B9384A">
            <w:delText xml:space="preserve"> </w:delText>
          </w:r>
        </w:del>
      </w:moveFrom>
    </w:p>
    <w:p w14:paraId="77861234" w14:textId="00E8398F" w:rsidR="00A918D0" w:rsidRPr="00B9384A" w:rsidDel="00B9384A" w:rsidRDefault="00A918D0" w:rsidP="0045465B">
      <w:pPr>
        <w:pStyle w:val="ListParagraph"/>
        <w:numPr>
          <w:ilvl w:val="0"/>
          <w:numId w:val="12"/>
        </w:numPr>
        <w:spacing w:line="276" w:lineRule="auto"/>
        <w:contextualSpacing w:val="0"/>
        <w:rPr>
          <w:del w:id="124" w:author="Nicholas Poggioli" w:date="2024-10-30T12:11:00Z" w16du:dateUtc="2024-10-30T16:11:00Z"/>
          <w:moveFrom w:id="125" w:author="Nicholas Poggioli" w:date="2024-10-30T12:11:00Z" w16du:dateUtc="2024-10-30T16:11:00Z"/>
        </w:rPr>
      </w:pPr>
      <w:moveFrom w:id="126" w:author="Nicholas Poggioli" w:date="2024-10-30T12:11:00Z" w16du:dateUtc="2024-10-30T16:11:00Z">
        <w:del w:id="127" w:author="Nicholas Poggioli" w:date="2024-10-30T12:11:00Z" w16du:dateUtc="2024-10-30T16:11:00Z">
          <w:r w:rsidRPr="00B9384A" w:rsidDel="00B9384A">
            <w:delText xml:space="preserve">Panwar et al. </w:delText>
          </w:r>
          <w:r w:rsidRPr="00B9384A" w:rsidDel="00B9384A">
            <w:fldChar w:fldCharType="begin"/>
          </w:r>
          <w:r w:rsidR="000375EE" w:rsidRPr="00B9384A" w:rsidDel="00B9384A">
            <w:del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delInstrText>
          </w:r>
          <w:r w:rsidRPr="00B9384A" w:rsidDel="00B9384A">
            <w:fldChar w:fldCharType="separate"/>
          </w:r>
          <w:r w:rsidR="0011202C" w:rsidRPr="00B9384A" w:rsidDel="00B9384A">
            <w:delText>(2023)</w:delText>
          </w:r>
          <w:r w:rsidRPr="00B9384A" w:rsidDel="00B9384A">
            <w:fldChar w:fldCharType="end"/>
          </w:r>
          <w:r w:rsidRPr="00B9384A" w:rsidDel="00B9384A">
            <w:delTex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delText>
          </w:r>
        </w:del>
      </w:moveFrom>
    </w:p>
    <w:p w14:paraId="6DD50F79" w14:textId="373A609E" w:rsidR="00A918D0" w:rsidRPr="00B9384A" w:rsidDel="00B9384A" w:rsidRDefault="00A918D0">
      <w:pPr>
        <w:pStyle w:val="Heading3"/>
        <w:rPr>
          <w:del w:id="128" w:author="Nicholas Poggioli" w:date="2024-10-30T12:11:00Z" w16du:dateUtc="2024-10-30T16:11:00Z"/>
          <w:moveFrom w:id="129" w:author="Nicholas Poggioli" w:date="2024-10-30T12:11:00Z" w16du:dateUtc="2024-10-30T16:11:00Z"/>
        </w:rPr>
        <w:pPrChange w:id="130" w:author="Nicholas Poggioli" w:date="2024-10-30T12:10:00Z" w16du:dateUtc="2024-10-30T16:10:00Z">
          <w:pPr>
            <w:pStyle w:val="Heading2"/>
          </w:pPr>
        </w:pPrChange>
      </w:pPr>
      <w:moveFrom w:id="131" w:author="Nicholas Poggioli" w:date="2024-10-30T12:11:00Z" w16du:dateUtc="2024-10-30T16:11:00Z">
        <w:del w:id="132" w:author="Nicholas Poggioli" w:date="2024-10-30T12:11:00Z" w16du:dateUtc="2024-10-30T16:11:00Z">
          <w:r w:rsidRPr="00B9384A" w:rsidDel="00B9384A">
            <w:delText>Biodiversity loss</w:delText>
          </w:r>
        </w:del>
      </w:moveFrom>
    </w:p>
    <w:p w14:paraId="66C6C300" w14:textId="2C5B8BAA" w:rsidR="00A97971" w:rsidRPr="00B9384A" w:rsidDel="00B9384A" w:rsidRDefault="00A97971" w:rsidP="0045465B">
      <w:pPr>
        <w:pStyle w:val="ListParagraph"/>
        <w:numPr>
          <w:ilvl w:val="0"/>
          <w:numId w:val="12"/>
        </w:numPr>
        <w:spacing w:line="276" w:lineRule="auto"/>
        <w:contextualSpacing w:val="0"/>
        <w:rPr>
          <w:del w:id="133" w:author="Nicholas Poggioli" w:date="2024-10-30T12:11:00Z" w16du:dateUtc="2024-10-30T16:11:00Z"/>
          <w:moveFrom w:id="134" w:author="Nicholas Poggioli" w:date="2024-10-30T12:11:00Z" w16du:dateUtc="2024-10-30T16:11:00Z"/>
        </w:rPr>
      </w:pPr>
      <w:moveFrom w:id="135" w:author="Nicholas Poggioli" w:date="2024-10-30T12:11:00Z" w16du:dateUtc="2024-10-30T16:11:00Z">
        <w:del w:id="136" w:author="Nicholas Poggioli" w:date="2024-10-30T12:11:00Z" w16du:dateUtc="2024-10-30T16:11:00Z">
          <w:r w:rsidRPr="00B9384A" w:rsidDel="00B9384A">
            <w:delText xml:space="preserve">Business operations are a primary cause of biodiversity loss because they alter ecosystems (land use change), remove species faster than ecosystems reproduce them (overexploitation), change species distributions (invasive species), and use ecosystems as disposal sites for damaging wastes (pollution), including causing climate change by disposing of greenhouse gas wastes into the atmosphere </w:delText>
          </w:r>
          <w:r w:rsidRPr="00B9384A" w:rsidDel="00B9384A">
            <w:fldChar w:fldCharType="begin"/>
          </w:r>
          <w:r w:rsidR="000375EE" w:rsidRPr="00B9384A" w:rsidDel="00B9384A">
            <w:delInstrText xml:space="preserve"> ADDIN ZOTERO_ITEM CSL_CITATION {"citationID":"gHkgEd7q","properties":{"formattedCitation":"(Panwar et al., 2023; White et al., 2024)","plainCitation":"(Panwar et al., 2023; White et al., 2024)","noteIndex":0},"citationItems":[{"id":19842,"uris":["http://zotero.org/users/6190607/items/PZLXXAI2"],"itemData":{"id":19842,"type":"article-journal","abstract":"The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delInstrText>
          </w:r>
          <w:r w:rsidRPr="00B9384A" w:rsidDel="00B9384A">
            <w:fldChar w:fldCharType="separate"/>
          </w:r>
          <w:r w:rsidR="0011202C" w:rsidRPr="00B9384A" w:rsidDel="00B9384A">
            <w:delText>(Panwar et al., 2023; White et al., 2024)</w:delText>
          </w:r>
          <w:r w:rsidRPr="00B9384A" w:rsidDel="00B9384A">
            <w:fldChar w:fldCharType="end"/>
          </w:r>
          <w:r w:rsidRPr="00B9384A" w:rsidDel="00B9384A">
            <w:delText xml:space="preserve">. </w:delText>
          </w:r>
        </w:del>
      </w:moveFrom>
    </w:p>
    <w:p w14:paraId="50D5E3B6" w14:textId="4C59FEB2" w:rsidR="00061A29" w:rsidRPr="00B9384A" w:rsidDel="00B9384A" w:rsidRDefault="00061A29" w:rsidP="0045465B">
      <w:pPr>
        <w:pStyle w:val="ListParagraph"/>
        <w:numPr>
          <w:ilvl w:val="0"/>
          <w:numId w:val="12"/>
        </w:numPr>
        <w:spacing w:line="276" w:lineRule="auto"/>
        <w:contextualSpacing w:val="0"/>
        <w:rPr>
          <w:del w:id="137" w:author="Nicholas Poggioli" w:date="2024-10-30T12:11:00Z" w16du:dateUtc="2024-10-30T16:11:00Z"/>
          <w:moveFrom w:id="138" w:author="Nicholas Poggioli" w:date="2024-10-30T12:11:00Z" w16du:dateUtc="2024-10-30T16:11:00Z"/>
        </w:rPr>
      </w:pPr>
      <w:moveFrom w:id="139" w:author="Nicholas Poggioli" w:date="2024-10-30T12:11:00Z" w16du:dateUtc="2024-10-30T16:11:00Z">
        <w:del w:id="140" w:author="Nicholas Poggioli" w:date="2024-10-30T12:11:00Z" w16du:dateUtc="2024-10-30T16:11:00Z">
          <w:r w:rsidRPr="00B9384A" w:rsidDel="00B9384A">
            <w:delText xml:space="preserve">White, T. B., Petrovan, S. O., Bennun, L. A., Butterworth, T., Christie, A. P., Downey, H., Hunter, S. B., Jobson, B. R., zu Ermgassen, S. O. S. E., &amp; Sutherland, W. J. (2023). Principles for using evidence to improve biodiversity impact mitigation by business. </w:delText>
          </w:r>
          <w:r w:rsidRPr="00B9384A" w:rsidDel="00B9384A">
            <w:rPr>
              <w:rPrChange w:id="141" w:author="Nicholas Poggioli" w:date="2024-10-30T12:11:00Z" w16du:dateUtc="2024-10-30T16:11:00Z">
                <w:rPr>
                  <w:rFonts w:cs="Times New Roman"/>
                  <w:i/>
                  <w:iCs/>
                  <w:szCs w:val="24"/>
                </w:rPr>
              </w:rPrChange>
            </w:rPr>
            <w:delText>Business Strategy and the Environment</w:delText>
          </w:r>
          <w:r w:rsidRPr="00B9384A" w:rsidDel="00B9384A">
            <w:delText xml:space="preserve">, bse.3389. </w:delText>
          </w:r>
          <w:r w:rsidRPr="00B9384A" w:rsidDel="00B9384A">
            <w:fldChar w:fldCharType="begin"/>
          </w:r>
          <w:r w:rsidRPr="00B9384A" w:rsidDel="00B9384A">
            <w:delInstrText>HYPERLINK "https://doi.org/10.1002/bse.3389"</w:delInstrText>
          </w:r>
        </w:del>
      </w:moveFrom>
      <w:del w:id="142" w:author="Nicholas Poggioli" w:date="2024-10-30T12:11:00Z" w16du:dateUtc="2024-10-30T16:11:00Z"/>
      <w:moveFrom w:id="143" w:author="Nicholas Poggioli" w:date="2024-10-30T12:11:00Z" w16du:dateUtc="2024-10-30T16:11:00Z">
        <w:del w:id="144" w:author="Nicholas Poggioli" w:date="2024-10-30T12:11:00Z" w16du:dateUtc="2024-10-30T16:11:00Z">
          <w:r w:rsidRPr="00B9384A" w:rsidDel="00B9384A">
            <w:fldChar w:fldCharType="separate"/>
          </w:r>
          <w:r w:rsidRPr="00B9384A" w:rsidDel="00B9384A">
            <w:rPr>
              <w:rStyle w:val="Hyperlink"/>
              <w:color w:val="auto"/>
              <w:u w:val="none"/>
              <w:rPrChange w:id="145" w:author="Nicholas Poggioli" w:date="2024-10-30T12:11:00Z" w16du:dateUtc="2024-10-30T16:11:00Z">
                <w:rPr>
                  <w:rStyle w:val="Hyperlink"/>
                  <w:rFonts w:cs="Times New Roman"/>
                  <w:szCs w:val="24"/>
                </w:rPr>
              </w:rPrChange>
            </w:rPr>
            <w:delText>https://doi.org/10.1002/bse.3389</w:delText>
          </w:r>
          <w:r w:rsidRPr="00B9384A" w:rsidDel="00B9384A">
            <w:rPr>
              <w:rStyle w:val="Hyperlink"/>
              <w:color w:val="auto"/>
              <w:u w:val="none"/>
              <w:rPrChange w:id="146" w:author="Nicholas Poggioli" w:date="2024-10-30T12:11:00Z" w16du:dateUtc="2024-10-30T16:11:00Z">
                <w:rPr>
                  <w:rStyle w:val="Hyperlink"/>
                  <w:rFonts w:cs="Times New Roman"/>
                  <w:szCs w:val="24"/>
                </w:rPr>
              </w:rPrChange>
            </w:rPr>
            <w:fldChar w:fldCharType="end"/>
          </w:r>
        </w:del>
      </w:moveFrom>
    </w:p>
    <w:p w14:paraId="3068C344" w14:textId="3479C1FB" w:rsidR="00061A29" w:rsidRPr="00B9384A" w:rsidDel="00B9384A" w:rsidRDefault="00061A29" w:rsidP="0045465B">
      <w:pPr>
        <w:pStyle w:val="ListParagraph"/>
        <w:numPr>
          <w:ilvl w:val="0"/>
          <w:numId w:val="12"/>
        </w:numPr>
        <w:spacing w:line="276" w:lineRule="auto"/>
        <w:contextualSpacing w:val="0"/>
        <w:rPr>
          <w:del w:id="147" w:author="Nicholas Poggioli" w:date="2024-10-30T12:11:00Z" w16du:dateUtc="2024-10-30T16:11:00Z"/>
          <w:moveFrom w:id="148" w:author="Nicholas Poggioli" w:date="2024-10-30T12:11:00Z" w16du:dateUtc="2024-10-30T16:11:00Z"/>
        </w:rPr>
      </w:pPr>
      <w:moveFrom w:id="149" w:author="Nicholas Poggioli" w:date="2024-10-30T12:11:00Z" w16du:dateUtc="2024-10-30T16:11:00Z">
        <w:del w:id="150" w:author="Nicholas Poggioli" w:date="2024-10-30T12:11:00Z" w16du:dateUtc="2024-10-30T16:11:00Z">
          <w:r w:rsidRPr="00B9384A" w:rsidDel="00B9384A">
            <w:delText xml:space="preserve">Panwar, R., Ober, H., &amp; Pinkse, J. (2022). The uncomfortable relationship between business and biodiversity: Advancing research on business strategies for biodiversity protection. </w:delText>
          </w:r>
          <w:r w:rsidRPr="00B9384A" w:rsidDel="00B9384A">
            <w:rPr>
              <w:rPrChange w:id="151" w:author="Nicholas Poggioli" w:date="2024-10-30T12:11:00Z" w16du:dateUtc="2024-10-30T16:11:00Z">
                <w:rPr>
                  <w:rFonts w:cs="Times New Roman"/>
                  <w:i/>
                  <w:iCs/>
                  <w:szCs w:val="24"/>
                </w:rPr>
              </w:rPrChange>
            </w:rPr>
            <w:delText>Business Strategy and the Environment</w:delText>
          </w:r>
          <w:r w:rsidRPr="00B9384A" w:rsidDel="00B9384A">
            <w:delText xml:space="preserve">, bse.3139. </w:delText>
          </w:r>
          <w:r w:rsidRPr="00B9384A" w:rsidDel="00B9384A">
            <w:fldChar w:fldCharType="begin"/>
          </w:r>
          <w:r w:rsidRPr="00B9384A" w:rsidDel="00B9384A">
            <w:delInstrText>HYPERLINK "https://doi.org/10.1002/bse.3139"</w:delInstrText>
          </w:r>
        </w:del>
      </w:moveFrom>
      <w:del w:id="152" w:author="Nicholas Poggioli" w:date="2024-10-30T12:11:00Z" w16du:dateUtc="2024-10-30T16:11:00Z"/>
      <w:moveFrom w:id="153" w:author="Nicholas Poggioli" w:date="2024-10-30T12:11:00Z" w16du:dateUtc="2024-10-30T16:11:00Z">
        <w:del w:id="154" w:author="Nicholas Poggioli" w:date="2024-10-30T12:11:00Z" w16du:dateUtc="2024-10-30T16:11:00Z">
          <w:r w:rsidRPr="00B9384A" w:rsidDel="00B9384A">
            <w:fldChar w:fldCharType="separate"/>
          </w:r>
          <w:r w:rsidRPr="00B9384A" w:rsidDel="00B9384A">
            <w:rPr>
              <w:rStyle w:val="Hyperlink"/>
              <w:color w:val="auto"/>
              <w:u w:val="none"/>
              <w:rPrChange w:id="155" w:author="Nicholas Poggioli" w:date="2024-10-30T12:11:00Z" w16du:dateUtc="2024-10-30T16:11:00Z">
                <w:rPr>
                  <w:rStyle w:val="Hyperlink"/>
                  <w:rFonts w:cs="Times New Roman"/>
                  <w:szCs w:val="24"/>
                </w:rPr>
              </w:rPrChange>
            </w:rPr>
            <w:delText>https://doi.org/10.1002/bse.3139</w:delText>
          </w:r>
          <w:r w:rsidRPr="00B9384A" w:rsidDel="00B9384A">
            <w:rPr>
              <w:rStyle w:val="Hyperlink"/>
              <w:color w:val="auto"/>
              <w:u w:val="none"/>
              <w:rPrChange w:id="156" w:author="Nicholas Poggioli" w:date="2024-10-30T12:11:00Z" w16du:dateUtc="2024-10-30T16:11:00Z">
                <w:rPr>
                  <w:rStyle w:val="Hyperlink"/>
                  <w:rFonts w:cs="Times New Roman"/>
                  <w:szCs w:val="24"/>
                </w:rPr>
              </w:rPrChange>
            </w:rPr>
            <w:fldChar w:fldCharType="end"/>
          </w:r>
        </w:del>
      </w:moveFrom>
    </w:p>
    <w:p w14:paraId="351437D7" w14:textId="0E08F40A" w:rsidR="004C1257" w:rsidRPr="00B9384A" w:rsidDel="00B9384A" w:rsidRDefault="00A918D0">
      <w:pPr>
        <w:pStyle w:val="Heading3"/>
        <w:rPr>
          <w:del w:id="157" w:author="Nicholas Poggioli" w:date="2024-10-30T12:11:00Z" w16du:dateUtc="2024-10-30T16:11:00Z"/>
          <w:moveFrom w:id="158" w:author="Nicholas Poggioli" w:date="2024-10-30T12:11:00Z" w16du:dateUtc="2024-10-30T16:11:00Z"/>
        </w:rPr>
        <w:pPrChange w:id="159" w:author="Nicholas Poggioli" w:date="2024-10-30T12:10:00Z" w16du:dateUtc="2024-10-30T16:10:00Z">
          <w:pPr>
            <w:pStyle w:val="Heading2"/>
          </w:pPr>
        </w:pPrChange>
      </w:pPr>
      <w:moveFrom w:id="160" w:author="Nicholas Poggioli" w:date="2024-10-30T12:11:00Z" w16du:dateUtc="2024-10-30T16:11:00Z">
        <w:del w:id="161" w:author="Nicholas Poggioli" w:date="2024-10-30T12:11:00Z" w16du:dateUtc="2024-10-30T16:11:00Z">
          <w:r w:rsidRPr="00B9384A" w:rsidDel="00B9384A">
            <w:delText>Biodiversity preservation</w:delText>
          </w:r>
        </w:del>
      </w:moveFrom>
    </w:p>
    <w:p w14:paraId="16FC562A" w14:textId="0886DA09" w:rsidR="00A918D0" w:rsidRPr="00B9384A" w:rsidDel="00B9384A" w:rsidRDefault="00A918D0" w:rsidP="0045465B">
      <w:pPr>
        <w:pStyle w:val="ListParagraph"/>
        <w:numPr>
          <w:ilvl w:val="0"/>
          <w:numId w:val="12"/>
        </w:numPr>
        <w:spacing w:line="276" w:lineRule="auto"/>
        <w:contextualSpacing w:val="0"/>
        <w:rPr>
          <w:del w:id="162" w:author="Nicholas Poggioli" w:date="2024-10-30T12:11:00Z" w16du:dateUtc="2024-10-30T16:11:00Z"/>
          <w:moveFrom w:id="163" w:author="Nicholas Poggioli" w:date="2024-10-30T12:11:00Z" w16du:dateUtc="2024-10-30T16:11:00Z"/>
        </w:rPr>
      </w:pPr>
    </w:p>
    <w:p w14:paraId="198E0CA2" w14:textId="0455DDC4" w:rsidR="00344635" w:rsidRPr="00B9384A" w:rsidDel="00B9384A" w:rsidRDefault="00946C1B" w:rsidP="0045465B">
      <w:pPr>
        <w:pStyle w:val="ListParagraph"/>
        <w:numPr>
          <w:ilvl w:val="0"/>
          <w:numId w:val="12"/>
        </w:numPr>
        <w:spacing w:line="276" w:lineRule="auto"/>
        <w:contextualSpacing w:val="0"/>
        <w:rPr>
          <w:del w:id="164" w:author="Nicholas Poggioli" w:date="2024-10-30T12:11:00Z" w16du:dateUtc="2024-10-30T16:11:00Z"/>
          <w:moveFrom w:id="165" w:author="Nicholas Poggioli" w:date="2024-10-30T12:11:00Z" w16du:dateUtc="2024-10-30T16:11:00Z"/>
        </w:rPr>
      </w:pPr>
      <w:moveFrom w:id="166" w:author="Nicholas Poggioli" w:date="2024-10-30T12:11:00Z" w16du:dateUtc="2024-10-30T16:11:00Z">
        <w:del w:id="167" w:author="Nicholas Poggioli" w:date="2024-10-30T12:11:00Z" w16du:dateUtc="2024-10-30T16:11:00Z">
          <w:r w:rsidRPr="00B9384A" w:rsidDel="00B9384A">
            <w:delText xml:space="preserve">Achieving the sustainable use of biodiversity resources requires business managers to change or abandon some business </w:delText>
          </w:r>
          <w:r w:rsidR="00344635" w:rsidRPr="00B9384A" w:rsidDel="00B9384A">
            <w:delText>practices and/or adopt new practices</w:delText>
          </w:r>
          <w:r w:rsidRPr="00B9384A" w:rsidDel="00B9384A">
            <w:delText xml:space="preserve">. </w:delText>
          </w:r>
          <w:r w:rsidR="00344635" w:rsidRPr="00B9384A" w:rsidDel="00B9384A">
            <w:delText>“The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avoid biodiversity loss, if not possible then minimize what cannot be avoided, and subsequently remediate and offset the damage they cause” (Panwar et al. 2023, p. 5).</w:delText>
          </w:r>
        </w:del>
      </w:moveFrom>
    </w:p>
    <w:p w14:paraId="05613D41" w14:textId="50DD2F57" w:rsidR="00706414" w:rsidRPr="00B9384A" w:rsidDel="00B9384A" w:rsidRDefault="00706414" w:rsidP="0045465B">
      <w:pPr>
        <w:pStyle w:val="ListParagraph"/>
        <w:numPr>
          <w:ilvl w:val="0"/>
          <w:numId w:val="12"/>
        </w:numPr>
        <w:spacing w:line="276" w:lineRule="auto"/>
        <w:contextualSpacing w:val="0"/>
        <w:rPr>
          <w:del w:id="168" w:author="Nicholas Poggioli" w:date="2024-10-30T12:11:00Z" w16du:dateUtc="2024-10-30T16:11:00Z"/>
          <w:moveFrom w:id="169" w:author="Nicholas Poggioli" w:date="2024-10-30T12:11:00Z" w16du:dateUtc="2024-10-30T16:11:00Z"/>
        </w:rPr>
      </w:pPr>
      <w:moveFrom w:id="170" w:author="Nicholas Poggioli" w:date="2024-10-30T12:11:00Z" w16du:dateUtc="2024-10-30T16:11:00Z">
        <w:del w:id="171" w:author="Nicholas Poggioli" w:date="2024-10-30T12:11:00Z" w16du:dateUtc="2024-10-30T16:11:00Z">
          <w:r w:rsidRPr="00B9384A" w:rsidDel="00B9384A">
            <w:delText xml:space="preserve">A biodiversity conservation strategy </w:delText>
          </w:r>
          <w:r w:rsidR="00344635" w:rsidRPr="00B9384A" w:rsidDel="00B9384A">
            <w:delText>…</w:delText>
          </w:r>
        </w:del>
      </w:moveFrom>
    </w:p>
    <w:p w14:paraId="6B1867A7" w14:textId="20E9CC3C" w:rsidR="00B54568" w:rsidRPr="00B9384A" w:rsidDel="00B9384A" w:rsidRDefault="00B54568" w:rsidP="0045465B">
      <w:pPr>
        <w:pStyle w:val="ListParagraph"/>
        <w:numPr>
          <w:ilvl w:val="1"/>
          <w:numId w:val="12"/>
        </w:numPr>
        <w:spacing w:line="276" w:lineRule="auto"/>
        <w:contextualSpacing w:val="0"/>
        <w:rPr>
          <w:del w:id="172" w:author="Nicholas Poggioli" w:date="2024-10-30T12:11:00Z" w16du:dateUtc="2024-10-30T16:11:00Z"/>
          <w:moveFrom w:id="173" w:author="Nicholas Poggioli" w:date="2024-10-30T12:11:00Z" w16du:dateUtc="2024-10-30T16:11:00Z"/>
          <w:rPrChange w:id="174" w:author="Nicholas Poggioli" w:date="2024-10-30T12:11:00Z" w16du:dateUtc="2024-10-30T16:11:00Z">
            <w:rPr>
              <w:del w:id="175" w:author="Nicholas Poggioli" w:date="2024-10-30T12:11:00Z" w16du:dateUtc="2024-10-30T16:11:00Z"/>
              <w:moveFrom w:id="176" w:author="Nicholas Poggioli" w:date="2024-10-30T12:11:00Z" w16du:dateUtc="2024-10-30T16:11:00Z"/>
              <w:rFonts w:eastAsia="Times New Roman" w:cs="Times New Roman"/>
              <w:kern w:val="0"/>
              <w:szCs w:val="24"/>
              <w14:ligatures w14:val="none"/>
            </w:rPr>
          </w:rPrChange>
        </w:rPr>
      </w:pPr>
      <w:moveFrom w:id="177" w:author="Nicholas Poggioli" w:date="2024-10-30T12:11:00Z" w16du:dateUtc="2024-10-30T16:11:00Z">
        <w:del w:id="178" w:author="Nicholas Poggioli" w:date="2024-10-30T12:11:00Z" w16du:dateUtc="2024-10-30T16:11:00Z">
          <w:r w:rsidRPr="00B9384A" w:rsidDel="00B9384A">
            <w:rPr>
              <w:rPrChange w:id="179" w:author="Nicholas Poggioli" w:date="2024-10-30T12:11:00Z" w16du:dateUtc="2024-10-30T16:11:00Z">
                <w:rPr>
                  <w:rFonts w:eastAsia="Times New Roman" w:cs="Times New Roman"/>
                  <w:kern w:val="0"/>
                  <w:szCs w:val="24"/>
                  <w14:ligatures w14:val="none"/>
                </w:rPr>
              </w:rPrChange>
            </w:rPr>
            <w:delText xml:space="preserve">Feger, C., &amp; Mermet, L. (2022). New Business Models for Biodiversity and Ecosystem Management Services: Action Research With a Large Environmental Sector Company. </w:delText>
          </w:r>
          <w:r w:rsidRPr="00B9384A" w:rsidDel="00B9384A">
            <w:rPr>
              <w:rPrChange w:id="180" w:author="Nicholas Poggioli" w:date="2024-10-30T12:11:00Z" w16du:dateUtc="2024-10-30T16:11:00Z">
                <w:rPr>
                  <w:rFonts w:eastAsia="Times New Roman" w:cs="Times New Roman"/>
                  <w:i/>
                  <w:iCs/>
                  <w:kern w:val="0"/>
                  <w:szCs w:val="24"/>
                  <w14:ligatures w14:val="none"/>
                </w:rPr>
              </w:rPrChange>
            </w:rPr>
            <w:delText>Organization &amp; Environment</w:delText>
          </w:r>
          <w:r w:rsidRPr="00B9384A" w:rsidDel="00B9384A">
            <w:rPr>
              <w:rPrChange w:id="181" w:author="Nicholas Poggioli" w:date="2024-10-30T12:11:00Z" w16du:dateUtc="2024-10-30T16:11:00Z">
                <w:rPr>
                  <w:rFonts w:eastAsia="Times New Roman" w:cs="Times New Roman"/>
                  <w:kern w:val="0"/>
                  <w:szCs w:val="24"/>
                  <w14:ligatures w14:val="none"/>
                </w:rPr>
              </w:rPrChange>
            </w:rPr>
            <w:delText xml:space="preserve">, </w:delText>
          </w:r>
          <w:r w:rsidRPr="00B9384A" w:rsidDel="00B9384A">
            <w:rPr>
              <w:rPrChange w:id="182" w:author="Nicholas Poggioli" w:date="2024-10-30T12:11:00Z" w16du:dateUtc="2024-10-30T16:11:00Z">
                <w:rPr>
                  <w:rFonts w:eastAsia="Times New Roman" w:cs="Times New Roman"/>
                  <w:i/>
                  <w:iCs/>
                  <w:kern w:val="0"/>
                  <w:szCs w:val="24"/>
                  <w14:ligatures w14:val="none"/>
                </w:rPr>
              </w:rPrChange>
            </w:rPr>
            <w:delText>35</w:delText>
          </w:r>
          <w:r w:rsidRPr="00B9384A" w:rsidDel="00B9384A">
            <w:rPr>
              <w:rPrChange w:id="183" w:author="Nicholas Poggioli" w:date="2024-10-30T12:11:00Z" w16du:dateUtc="2024-10-30T16:11:00Z">
                <w:rPr>
                  <w:rFonts w:eastAsia="Times New Roman" w:cs="Times New Roman"/>
                  <w:kern w:val="0"/>
                  <w:szCs w:val="24"/>
                  <w14:ligatures w14:val="none"/>
                </w:rPr>
              </w:rPrChange>
            </w:rPr>
            <w:delText>(2), 252–281.</w:delText>
          </w:r>
        </w:del>
      </w:moveFrom>
    </w:p>
    <w:p w14:paraId="121D9A01" w14:textId="55CC03DC" w:rsidR="00706414" w:rsidRPr="00B9384A" w:rsidDel="00B9384A" w:rsidRDefault="00706414" w:rsidP="0045465B">
      <w:pPr>
        <w:pStyle w:val="ListParagraph"/>
        <w:numPr>
          <w:ilvl w:val="0"/>
          <w:numId w:val="12"/>
        </w:numPr>
        <w:spacing w:line="276" w:lineRule="auto"/>
        <w:contextualSpacing w:val="0"/>
        <w:rPr>
          <w:del w:id="184" w:author="Nicholas Poggioli" w:date="2024-10-30T12:11:00Z" w16du:dateUtc="2024-10-30T16:11:00Z"/>
          <w:moveFrom w:id="185" w:author="Nicholas Poggioli" w:date="2024-10-30T12:11:00Z" w16du:dateUtc="2024-10-30T16:11:00Z"/>
        </w:rPr>
      </w:pPr>
      <w:moveFrom w:id="186" w:author="Nicholas Poggioli" w:date="2024-10-30T12:11:00Z" w16du:dateUtc="2024-10-30T16:11:00Z">
        <w:del w:id="187" w:author="Nicholas Poggioli" w:date="2024-10-30T12:11:00Z" w16du:dateUtc="2024-10-30T16:11:00Z">
          <w:r w:rsidRPr="00B9384A" w:rsidDel="00B9384A">
            <w:delText>A biodiversity restoration strategy</w:delText>
          </w:r>
          <w:r w:rsidR="00344635" w:rsidRPr="00B9384A" w:rsidDel="00B9384A">
            <w:delText xml:space="preserve"> …</w:delText>
          </w:r>
        </w:del>
      </w:moveFrom>
    </w:p>
    <w:p w14:paraId="48422768" w14:textId="7C56C912" w:rsidR="00B54568" w:rsidRPr="00B9384A" w:rsidDel="00B9384A" w:rsidRDefault="00B54568" w:rsidP="0045465B">
      <w:pPr>
        <w:pStyle w:val="ListParagraph"/>
        <w:numPr>
          <w:ilvl w:val="1"/>
          <w:numId w:val="12"/>
        </w:numPr>
        <w:spacing w:line="276" w:lineRule="auto"/>
        <w:contextualSpacing w:val="0"/>
        <w:rPr>
          <w:del w:id="188" w:author="Nicholas Poggioli" w:date="2024-10-30T12:11:00Z" w16du:dateUtc="2024-10-30T16:11:00Z"/>
          <w:moveFrom w:id="189" w:author="Nicholas Poggioli" w:date="2024-10-30T12:11:00Z" w16du:dateUtc="2024-10-30T16:11:00Z"/>
          <w:rStyle w:val="Hyperlink"/>
          <w:color w:val="auto"/>
          <w:u w:val="none"/>
        </w:rPr>
      </w:pPr>
      <w:moveFrom w:id="190" w:author="Nicholas Poggioli" w:date="2024-10-30T12:11:00Z" w16du:dateUtc="2024-10-30T16:11:00Z">
        <w:del w:id="191" w:author="Nicholas Poggioli" w:date="2024-10-30T12:11:00Z" w16du:dateUtc="2024-10-30T16:11:00Z">
          <w:r w:rsidRPr="00B9384A" w:rsidDel="00B9384A">
            <w:delText xml:space="preserve">O’Brien, S. A., Dehling, D. M., &amp; Tylianakis, J. M. (2022). The recovery of functional diversity with restoration. </w:delText>
          </w:r>
          <w:r w:rsidRPr="00B9384A" w:rsidDel="00B9384A">
            <w:rPr>
              <w:rPrChange w:id="192" w:author="Nicholas Poggioli" w:date="2024-10-30T12:11:00Z" w16du:dateUtc="2024-10-30T16:11:00Z">
                <w:rPr>
                  <w:rFonts w:cs="Times New Roman"/>
                  <w:i/>
                  <w:iCs/>
                  <w:szCs w:val="24"/>
                </w:rPr>
              </w:rPrChange>
            </w:rPr>
            <w:delText>Ecology</w:delText>
          </w:r>
          <w:r w:rsidRPr="00B9384A" w:rsidDel="00B9384A">
            <w:delText xml:space="preserve">, </w:delText>
          </w:r>
          <w:r w:rsidRPr="00B9384A" w:rsidDel="00B9384A">
            <w:rPr>
              <w:rPrChange w:id="193" w:author="Nicholas Poggioli" w:date="2024-10-30T12:11:00Z" w16du:dateUtc="2024-10-30T16:11:00Z">
                <w:rPr>
                  <w:rFonts w:cs="Times New Roman"/>
                  <w:i/>
                  <w:iCs/>
                  <w:szCs w:val="24"/>
                </w:rPr>
              </w:rPrChange>
            </w:rPr>
            <w:delText>103</w:delText>
          </w:r>
          <w:r w:rsidRPr="00B9384A" w:rsidDel="00B9384A">
            <w:delText xml:space="preserve">(3), e3618. </w:delText>
          </w:r>
          <w:r w:rsidRPr="00B9384A" w:rsidDel="00B9384A">
            <w:fldChar w:fldCharType="begin"/>
          </w:r>
          <w:r w:rsidRPr="00B9384A" w:rsidDel="00B9384A">
            <w:delInstrText>HYPERLINK "https://doi.org/10.1002/ecy.3618"</w:delInstrText>
          </w:r>
        </w:del>
      </w:moveFrom>
      <w:del w:id="194" w:author="Nicholas Poggioli" w:date="2024-10-30T12:11:00Z" w16du:dateUtc="2024-10-30T16:11:00Z"/>
      <w:moveFrom w:id="195" w:author="Nicholas Poggioli" w:date="2024-10-30T12:11:00Z" w16du:dateUtc="2024-10-30T16:11:00Z">
        <w:del w:id="196" w:author="Nicholas Poggioli" w:date="2024-10-30T12:11:00Z" w16du:dateUtc="2024-10-30T16:11:00Z">
          <w:r w:rsidRPr="00B9384A" w:rsidDel="00B9384A">
            <w:fldChar w:fldCharType="separate"/>
          </w:r>
          <w:r w:rsidRPr="00B9384A" w:rsidDel="00B9384A">
            <w:rPr>
              <w:rStyle w:val="Hyperlink"/>
              <w:color w:val="auto"/>
              <w:u w:val="none"/>
              <w:rPrChange w:id="197" w:author="Nicholas Poggioli" w:date="2024-10-30T12:11:00Z" w16du:dateUtc="2024-10-30T16:11:00Z">
                <w:rPr>
                  <w:rStyle w:val="Hyperlink"/>
                  <w:rFonts w:cs="Times New Roman"/>
                  <w:szCs w:val="24"/>
                </w:rPr>
              </w:rPrChange>
            </w:rPr>
            <w:delText>https://doi.org/10.1002/ecy.3618</w:delText>
          </w:r>
          <w:r w:rsidRPr="00B9384A" w:rsidDel="00B9384A">
            <w:rPr>
              <w:rStyle w:val="Hyperlink"/>
              <w:color w:val="auto"/>
              <w:u w:val="none"/>
              <w:rPrChange w:id="198" w:author="Nicholas Poggioli" w:date="2024-10-30T12:11:00Z" w16du:dateUtc="2024-10-30T16:11:00Z">
                <w:rPr>
                  <w:rStyle w:val="Hyperlink"/>
                  <w:rFonts w:cs="Times New Roman"/>
                  <w:szCs w:val="24"/>
                </w:rPr>
              </w:rPrChange>
            </w:rPr>
            <w:fldChar w:fldCharType="end"/>
          </w:r>
        </w:del>
      </w:moveFrom>
    </w:p>
    <w:p w14:paraId="0C91965D" w14:textId="286CA024" w:rsidR="00B54568" w:rsidRPr="00B9384A" w:rsidDel="00B9384A" w:rsidRDefault="00B54568" w:rsidP="0045465B">
      <w:pPr>
        <w:pStyle w:val="ListParagraph"/>
        <w:numPr>
          <w:ilvl w:val="1"/>
          <w:numId w:val="12"/>
        </w:numPr>
        <w:spacing w:line="276" w:lineRule="auto"/>
        <w:contextualSpacing w:val="0"/>
        <w:rPr>
          <w:del w:id="199" w:author="Nicholas Poggioli" w:date="2024-10-30T12:11:00Z" w16du:dateUtc="2024-10-30T16:11:00Z"/>
          <w:moveFrom w:id="200" w:author="Nicholas Poggioli" w:date="2024-10-30T12:11:00Z" w16du:dateUtc="2024-10-30T16:11:00Z"/>
        </w:rPr>
      </w:pPr>
    </w:p>
    <w:p w14:paraId="0856F126" w14:textId="5A8C9270" w:rsidR="00706414" w:rsidRPr="00B9384A" w:rsidDel="00B9384A" w:rsidRDefault="00706414" w:rsidP="0045465B">
      <w:pPr>
        <w:pStyle w:val="ListParagraph"/>
        <w:numPr>
          <w:ilvl w:val="0"/>
          <w:numId w:val="12"/>
        </w:numPr>
        <w:spacing w:line="276" w:lineRule="auto"/>
        <w:contextualSpacing w:val="0"/>
        <w:rPr>
          <w:del w:id="201" w:author="Nicholas Poggioli" w:date="2024-10-30T12:11:00Z" w16du:dateUtc="2024-10-30T16:11:00Z"/>
          <w:moveFrom w:id="202" w:author="Nicholas Poggioli" w:date="2024-10-30T12:11:00Z" w16du:dateUtc="2024-10-30T16:11:00Z"/>
        </w:rPr>
      </w:pPr>
      <w:moveFrom w:id="203" w:author="Nicholas Poggioli" w:date="2024-10-30T12:11:00Z" w16du:dateUtc="2024-10-30T16:11:00Z">
        <w:del w:id="204" w:author="Nicholas Poggioli" w:date="2024-10-30T12:11:00Z" w16du:dateUtc="2024-10-30T16:11:00Z">
          <w:r w:rsidRPr="00B9384A" w:rsidDel="00B9384A">
            <w:delText>A biodiversity compensation strategy</w:delText>
          </w:r>
          <w:r w:rsidR="00344635" w:rsidRPr="00B9384A" w:rsidDel="00B9384A">
            <w:delText xml:space="preserve"> …</w:delText>
          </w:r>
        </w:del>
      </w:moveFrom>
    </w:p>
    <w:p w14:paraId="099D615C" w14:textId="4D2F5309" w:rsidR="00706414" w:rsidRPr="00B9384A" w:rsidDel="00B9384A" w:rsidRDefault="00706414" w:rsidP="0045465B">
      <w:pPr>
        <w:pStyle w:val="ListParagraph"/>
        <w:numPr>
          <w:ilvl w:val="0"/>
          <w:numId w:val="12"/>
        </w:numPr>
        <w:spacing w:line="276" w:lineRule="auto"/>
        <w:contextualSpacing w:val="0"/>
        <w:rPr>
          <w:del w:id="205" w:author="Nicholas Poggioli" w:date="2024-10-30T12:11:00Z" w16du:dateUtc="2024-10-30T16:11:00Z"/>
          <w:moveFrom w:id="206" w:author="Nicholas Poggioli" w:date="2024-10-30T12:11:00Z" w16du:dateUtc="2024-10-30T16:11:00Z"/>
        </w:rPr>
      </w:pPr>
      <w:moveFrom w:id="207" w:author="Nicholas Poggioli" w:date="2024-10-30T12:11:00Z" w16du:dateUtc="2024-10-30T16:11:00Z">
        <w:del w:id="208" w:author="Nicholas Poggioli" w:date="2024-10-30T12:11:00Z" w16du:dateUtc="2024-10-30T16:11:00Z">
          <w:r w:rsidRPr="00B9384A" w:rsidDel="00B9384A">
            <w:delText>A biodiversity reparation strategy</w:delText>
          </w:r>
          <w:r w:rsidR="00344635" w:rsidRPr="00B9384A" w:rsidDel="00B9384A">
            <w:delText xml:space="preserve"> …</w:delText>
          </w:r>
        </w:del>
      </w:moveFrom>
    </w:p>
    <w:p w14:paraId="52C41068" w14:textId="2B916B6B" w:rsidR="00706414" w:rsidRPr="00B9384A" w:rsidDel="00B9384A" w:rsidRDefault="00706414" w:rsidP="0045465B">
      <w:pPr>
        <w:pStyle w:val="ListParagraph"/>
        <w:numPr>
          <w:ilvl w:val="0"/>
          <w:numId w:val="12"/>
        </w:numPr>
        <w:spacing w:line="276" w:lineRule="auto"/>
        <w:contextualSpacing w:val="0"/>
        <w:rPr>
          <w:del w:id="209" w:author="Nicholas Poggioli" w:date="2024-10-30T12:11:00Z" w16du:dateUtc="2024-10-30T16:11:00Z"/>
          <w:moveFrom w:id="210" w:author="Nicholas Poggioli" w:date="2024-10-30T12:11:00Z" w16du:dateUtc="2024-10-30T16:11:00Z"/>
        </w:rPr>
      </w:pPr>
    </w:p>
    <w:p w14:paraId="78C0D7C6" w14:textId="04D2B7F9" w:rsidR="00DD1F00" w:rsidRPr="00B9384A" w:rsidDel="00B9384A" w:rsidRDefault="00DD1F00" w:rsidP="0045465B">
      <w:pPr>
        <w:pStyle w:val="ListParagraph"/>
        <w:numPr>
          <w:ilvl w:val="0"/>
          <w:numId w:val="12"/>
        </w:numPr>
        <w:spacing w:line="276" w:lineRule="auto"/>
        <w:contextualSpacing w:val="0"/>
        <w:rPr>
          <w:del w:id="211" w:author="Nicholas Poggioli" w:date="2024-10-30T12:11:00Z" w16du:dateUtc="2024-10-30T16:11:00Z"/>
          <w:moveFrom w:id="212" w:author="Nicholas Poggioli" w:date="2024-10-30T12:11:00Z" w16du:dateUtc="2024-10-30T16:11:00Z"/>
        </w:rPr>
      </w:pPr>
    </w:p>
    <w:p w14:paraId="31AEB5F5" w14:textId="09C77E22" w:rsidR="00DD1F00" w:rsidRPr="00B9384A" w:rsidDel="00B9384A" w:rsidRDefault="00DD1F00" w:rsidP="0045465B">
      <w:pPr>
        <w:pStyle w:val="ListParagraph"/>
        <w:numPr>
          <w:ilvl w:val="0"/>
          <w:numId w:val="12"/>
        </w:numPr>
        <w:spacing w:line="276" w:lineRule="auto"/>
        <w:contextualSpacing w:val="0"/>
        <w:rPr>
          <w:del w:id="213" w:author="Nicholas Poggioli" w:date="2024-10-30T12:11:00Z" w16du:dateUtc="2024-10-30T16:11:00Z"/>
          <w:moveFrom w:id="214" w:author="Nicholas Poggioli" w:date="2024-10-30T12:11:00Z" w16du:dateUtc="2024-10-30T16:11:00Z"/>
        </w:rPr>
      </w:pPr>
      <w:moveFrom w:id="215" w:author="Nicholas Poggioli" w:date="2024-10-30T12:11:00Z" w16du:dateUtc="2024-10-30T16:11:00Z">
        <w:del w:id="216" w:author="Nicholas Poggioli" w:date="2024-10-30T12:11:00Z" w16du:dateUtc="2024-10-30T16:11:00Z">
          <w:r w:rsidRPr="00B9384A" w:rsidDel="00B9384A">
            <w:delText xml:space="preserve">One risk of conceptualizing business and biodiversity through a pre- or post-biodiversity loss temporal lens is that doing so justifies causing biodiversity loss. This raises the possibility that managers believe it is acceptable to cause the extinction of genes, species, or ecosystems if a post-loss strategy is used. This is especially true of the two off-site strategies of reparation and compensation. Both strategies explicitly justify biodiversity destruction if the company’s managers pay an equivalent of the value of the biodiversity destroyed. This approach relies on the philosophical approach of weak sustainability, in which ecological resources can be destroyed if their destruction is believed to result in an equal or greater increase in social resources </w:delText>
          </w:r>
          <w:r w:rsidRPr="00B9384A" w:rsidDel="00B9384A">
            <w:fldChar w:fldCharType="begin"/>
          </w:r>
          <w:r w:rsidR="000375EE" w:rsidRPr="00B9384A" w:rsidDel="00B9384A">
            <w:delInstrText xml:space="preserve"> ADDIN ZOTERO_ITEM CSL_CITATION {"citationID":"9yZI0VfY","properties":{"formattedCitation":"(Roome,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delInstrText>
          </w:r>
          <w:r w:rsidRPr="00B9384A" w:rsidDel="00B9384A">
            <w:fldChar w:fldCharType="separate"/>
          </w:r>
          <w:r w:rsidR="0011202C" w:rsidRPr="00B9384A" w:rsidDel="00B9384A">
            <w:delText>(Roome, 2011)</w:delText>
          </w:r>
          <w:r w:rsidRPr="00B9384A" w:rsidDel="00B9384A">
            <w:fldChar w:fldCharType="end"/>
          </w:r>
          <w:r w:rsidRPr="00B9384A" w:rsidDel="00B9384A">
            <w:delText>.</w:delText>
          </w:r>
        </w:del>
      </w:moveFrom>
    </w:p>
    <w:p w14:paraId="4E993E1B" w14:textId="0ED18825" w:rsidR="00A918D0" w:rsidRPr="00B9384A" w:rsidDel="00B9384A" w:rsidRDefault="00A918D0" w:rsidP="00A918D0">
      <w:pPr>
        <w:spacing w:line="276" w:lineRule="auto"/>
        <w:rPr>
          <w:del w:id="217" w:author="Nicholas Poggioli" w:date="2024-10-30T12:11:00Z" w16du:dateUtc="2024-10-30T16:11:00Z"/>
          <w:moveFrom w:id="218" w:author="Nicholas Poggioli" w:date="2024-10-30T12:11:00Z" w16du:dateUtc="2024-10-30T16:11:00Z"/>
        </w:rPr>
      </w:pPr>
      <w:moveFrom w:id="219" w:author="Nicholas Poggioli" w:date="2024-10-30T12:11:00Z" w16du:dateUtc="2024-10-30T16:11:00Z">
        <w:del w:id="220" w:author="Nicholas Poggioli" w:date="2024-10-30T12:11:00Z" w16du:dateUtc="2024-10-30T16:11:00Z">
          <w:r w:rsidRPr="00B9384A" w:rsidDel="00B9384A">
            <w:delText>Biodiversity restoration</w:delText>
          </w:r>
        </w:del>
      </w:moveFrom>
    </w:p>
    <w:p w14:paraId="089D75EA" w14:textId="728E6FED" w:rsidR="000375EE" w:rsidRPr="00B9384A" w:rsidDel="00B9384A" w:rsidRDefault="00221370">
      <w:pPr>
        <w:pStyle w:val="Heading2"/>
        <w:rPr>
          <w:del w:id="221" w:author="Nicholas Poggioli" w:date="2024-10-30T12:11:00Z" w16du:dateUtc="2024-10-30T16:11:00Z"/>
          <w:moveFrom w:id="222" w:author="Nicholas Poggioli" w:date="2024-10-30T12:11:00Z" w16du:dateUtc="2024-10-30T16:11:00Z"/>
        </w:rPr>
        <w:pPrChange w:id="223" w:author="Nicholas Poggioli" w:date="2024-10-30T12:10:00Z" w16du:dateUtc="2024-10-30T16:10:00Z">
          <w:pPr>
            <w:pStyle w:val="Heading1"/>
          </w:pPr>
        </w:pPrChange>
      </w:pPr>
      <w:moveFromRangeStart w:id="224" w:author="Nicholas Poggioli" w:date="2024-10-30T12:11:00Z" w:name="move181182681"/>
      <w:moveFromRangeEnd w:id="121"/>
      <w:moveFrom w:id="225" w:author="Nicholas Poggioli" w:date="2024-10-30T12:11:00Z" w16du:dateUtc="2024-10-30T16:11:00Z">
        <w:del w:id="226" w:author="Nicholas Poggioli" w:date="2024-10-30T12:11:00Z" w16du:dateUtc="2024-10-30T16:11:00Z">
          <w:r w:rsidRPr="00B9384A" w:rsidDel="00B9384A">
            <w:delText>Business solutions to biodiversity</w:delText>
          </w:r>
        </w:del>
      </w:moveFrom>
    </w:p>
    <w:p w14:paraId="660BB672" w14:textId="1A8E5158" w:rsidR="0078350D" w:rsidRPr="00B9384A" w:rsidDel="00B9384A" w:rsidRDefault="0078350D">
      <w:pPr>
        <w:pStyle w:val="Heading3"/>
        <w:rPr>
          <w:del w:id="227" w:author="Nicholas Poggioli" w:date="2024-10-30T12:11:00Z" w16du:dateUtc="2024-10-30T16:11:00Z"/>
          <w:moveFrom w:id="228" w:author="Nicholas Poggioli" w:date="2024-10-30T12:11:00Z" w16du:dateUtc="2024-10-30T16:11:00Z"/>
        </w:rPr>
        <w:pPrChange w:id="229" w:author="Nicholas Poggioli" w:date="2024-10-30T12:10:00Z" w16du:dateUtc="2024-10-30T16:10:00Z">
          <w:pPr>
            <w:pStyle w:val="Heading2"/>
          </w:pPr>
        </w:pPrChange>
      </w:pPr>
      <w:moveFrom w:id="230" w:author="Nicholas Poggioli" w:date="2024-10-30T12:11:00Z" w16du:dateUtc="2024-10-30T16:11:00Z">
        <w:del w:id="231" w:author="Nicholas Poggioli" w:date="2024-10-30T12:11:00Z" w16du:dateUtc="2024-10-30T16:11:00Z">
          <w:r w:rsidRPr="00B9384A" w:rsidDel="00B9384A">
            <w:delText>The mitigation hierarchy</w:delText>
          </w:r>
        </w:del>
      </w:moveFrom>
    </w:p>
    <w:p w14:paraId="5E46CB3E" w14:textId="60D366D9" w:rsidR="0078350D" w:rsidRPr="00B9384A" w:rsidDel="00B9384A" w:rsidRDefault="0078350D" w:rsidP="0078350D">
      <w:pPr>
        <w:pStyle w:val="ListParagraph"/>
        <w:numPr>
          <w:ilvl w:val="0"/>
          <w:numId w:val="12"/>
        </w:numPr>
        <w:spacing w:line="276" w:lineRule="auto"/>
        <w:contextualSpacing w:val="0"/>
        <w:rPr>
          <w:del w:id="232" w:author="Nicholas Poggioli" w:date="2024-10-30T12:11:00Z" w16du:dateUtc="2024-10-30T16:11:00Z"/>
          <w:moveFrom w:id="233" w:author="Nicholas Poggioli" w:date="2024-10-30T12:11:00Z" w16du:dateUtc="2024-10-30T16:11:00Z"/>
        </w:rPr>
      </w:pPr>
    </w:p>
    <w:p w14:paraId="66D80F89" w14:textId="696E8DB0" w:rsidR="006C12C3" w:rsidRPr="00B9384A" w:rsidDel="00B9384A" w:rsidRDefault="000375EE">
      <w:pPr>
        <w:pStyle w:val="Heading3"/>
        <w:rPr>
          <w:del w:id="234" w:author="Nicholas Poggioli" w:date="2024-10-30T12:11:00Z" w16du:dateUtc="2024-10-30T16:11:00Z"/>
          <w:moveFrom w:id="235" w:author="Nicholas Poggioli" w:date="2024-10-30T12:11:00Z" w16du:dateUtc="2024-10-30T16:11:00Z"/>
        </w:rPr>
        <w:pPrChange w:id="236" w:author="Nicholas Poggioli" w:date="2024-10-30T12:10:00Z" w16du:dateUtc="2024-10-30T16:10:00Z">
          <w:pPr>
            <w:pStyle w:val="Heading2"/>
          </w:pPr>
        </w:pPrChange>
      </w:pPr>
      <w:moveFrom w:id="237" w:author="Nicholas Poggioli" w:date="2024-10-30T12:11:00Z" w16du:dateUtc="2024-10-30T16:11:00Z">
        <w:del w:id="238" w:author="Nicholas Poggioli" w:date="2024-10-30T12:11:00Z" w16du:dateUtc="2024-10-30T16:11:00Z">
          <w:r w:rsidRPr="00B9384A" w:rsidDel="00B9384A">
            <w:delText>Actions to enhance biodiversity</w:delText>
          </w:r>
        </w:del>
      </w:moveFrom>
    </w:p>
    <w:p w14:paraId="21F692D2" w14:textId="40BD2166" w:rsidR="006C12C3" w:rsidRPr="00B9384A" w:rsidDel="00B9384A" w:rsidRDefault="000375EE" w:rsidP="006C12C3">
      <w:pPr>
        <w:pStyle w:val="ListParagraph"/>
        <w:numPr>
          <w:ilvl w:val="0"/>
          <w:numId w:val="12"/>
        </w:numPr>
        <w:spacing w:line="276" w:lineRule="auto"/>
        <w:contextualSpacing w:val="0"/>
        <w:rPr>
          <w:del w:id="239" w:author="Nicholas Poggioli" w:date="2024-10-30T12:11:00Z" w16du:dateUtc="2024-10-30T16:11:00Z"/>
          <w:moveFrom w:id="240" w:author="Nicholas Poggioli" w:date="2024-10-30T12:11:00Z" w16du:dateUtc="2024-10-30T16:11:00Z"/>
        </w:rPr>
      </w:pPr>
      <w:moveFrom w:id="241" w:author="Nicholas Poggioli" w:date="2024-10-30T12:11:00Z" w16du:dateUtc="2024-10-30T16:11:00Z">
        <w:del w:id="242" w:author="Nicholas Poggioli" w:date="2024-10-30T12:11:00Z" w16du:dateUtc="2024-10-30T16:11:00Z">
          <w:r w:rsidRPr="00B9384A" w:rsidDel="00B9384A">
            <w:delText xml:space="preserve">Biodiversity strategies. </w:delText>
          </w:r>
          <w:r w:rsidR="006C12C3" w:rsidRPr="00B9384A" w:rsidDel="00B9384A">
            <w:delText xml:space="preserve">Kering biodiversity strategy </w:delText>
          </w:r>
          <w:r w:rsidRPr="00B9384A" w:rsidDel="00B9384A">
            <w:fldChar w:fldCharType="begin"/>
          </w:r>
          <w:r w:rsidRPr="00B9384A" w:rsidDel="00B9384A">
            <w:delInstrText>HYPERLINK "https://www.kering.com/en/sustainability/safeguarding-the-planet/biodiversity-strategy/"</w:delInstrText>
          </w:r>
        </w:del>
      </w:moveFrom>
      <w:del w:id="243" w:author="Nicholas Poggioli" w:date="2024-10-30T12:11:00Z" w16du:dateUtc="2024-10-30T16:11:00Z"/>
      <w:moveFrom w:id="244" w:author="Nicholas Poggioli" w:date="2024-10-30T12:11:00Z" w16du:dateUtc="2024-10-30T16:11:00Z">
        <w:del w:id="245" w:author="Nicholas Poggioli" w:date="2024-10-30T12:11:00Z" w16du:dateUtc="2024-10-30T16:11:00Z">
          <w:r w:rsidRPr="00B9384A" w:rsidDel="00B9384A">
            <w:fldChar w:fldCharType="separate"/>
          </w:r>
          <w:r w:rsidR="006C12C3" w:rsidRPr="00B9384A" w:rsidDel="00B9384A">
            <w:rPr>
              <w:rStyle w:val="Hyperlink"/>
              <w:color w:val="auto"/>
              <w:u w:val="none"/>
              <w:rPrChange w:id="246" w:author="Nicholas Poggioli" w:date="2024-10-30T12:11:00Z" w16du:dateUtc="2024-10-30T16:11:00Z">
                <w:rPr>
                  <w:rStyle w:val="Hyperlink"/>
                  <w:rFonts w:cs="Times New Roman"/>
                  <w:szCs w:val="24"/>
                </w:rPr>
              </w:rPrChange>
            </w:rPr>
            <w:delText>https://www.kering.com/en/sustainability/safeguarding-the-planet/biodiversity-strategy/</w:delText>
          </w:r>
          <w:r w:rsidRPr="00B9384A" w:rsidDel="00B9384A">
            <w:rPr>
              <w:rStyle w:val="Hyperlink"/>
              <w:color w:val="auto"/>
              <w:u w:val="none"/>
              <w:rPrChange w:id="247" w:author="Nicholas Poggioli" w:date="2024-10-30T12:11:00Z" w16du:dateUtc="2024-10-30T16:11:00Z">
                <w:rPr>
                  <w:rStyle w:val="Hyperlink"/>
                  <w:rFonts w:cs="Times New Roman"/>
                  <w:szCs w:val="24"/>
                </w:rPr>
              </w:rPrChange>
            </w:rPr>
            <w:fldChar w:fldCharType="end"/>
          </w:r>
          <w:r w:rsidR="006C12C3" w:rsidRPr="00B9384A" w:rsidDel="00B9384A">
            <w:delText xml:space="preserve"> </w:delText>
          </w:r>
        </w:del>
      </w:moveFrom>
    </w:p>
    <w:p w14:paraId="3B5A9C18" w14:textId="363B46C5" w:rsidR="000375EE" w:rsidRPr="00B9384A" w:rsidDel="00B9384A" w:rsidRDefault="000375EE">
      <w:pPr>
        <w:pStyle w:val="Heading3"/>
        <w:rPr>
          <w:del w:id="248" w:author="Nicholas Poggioli" w:date="2024-10-30T12:11:00Z" w16du:dateUtc="2024-10-30T16:11:00Z"/>
          <w:moveFrom w:id="249" w:author="Nicholas Poggioli" w:date="2024-10-30T12:11:00Z" w16du:dateUtc="2024-10-30T16:11:00Z"/>
        </w:rPr>
        <w:pPrChange w:id="250" w:author="Nicholas Poggioli" w:date="2024-10-30T12:10:00Z" w16du:dateUtc="2024-10-30T16:10:00Z">
          <w:pPr>
            <w:pStyle w:val="Heading2"/>
          </w:pPr>
        </w:pPrChange>
      </w:pPr>
      <w:moveFrom w:id="251" w:author="Nicholas Poggioli" w:date="2024-10-30T12:11:00Z" w16du:dateUtc="2024-10-30T16:11:00Z">
        <w:del w:id="252" w:author="Nicholas Poggioli" w:date="2024-10-30T12:11:00Z" w16du:dateUtc="2024-10-30T16:11:00Z">
          <w:r w:rsidRPr="00B9384A" w:rsidDel="00B9384A">
            <w:delText>Contributing to systemic change</w:delText>
          </w:r>
        </w:del>
      </w:moveFrom>
    </w:p>
    <w:p w14:paraId="64AA4E9F" w14:textId="22957AB9" w:rsidR="00221370" w:rsidRPr="00B9384A" w:rsidDel="00B9384A" w:rsidRDefault="000375EE" w:rsidP="006C12C3">
      <w:pPr>
        <w:pStyle w:val="ListParagraph"/>
        <w:numPr>
          <w:ilvl w:val="0"/>
          <w:numId w:val="12"/>
        </w:numPr>
        <w:spacing w:line="276" w:lineRule="auto"/>
        <w:contextualSpacing w:val="0"/>
        <w:rPr>
          <w:del w:id="253" w:author="Nicholas Poggioli" w:date="2024-10-30T12:11:00Z" w16du:dateUtc="2024-10-30T16:11:00Z"/>
          <w:moveFrom w:id="254" w:author="Nicholas Poggioli" w:date="2024-10-30T12:11:00Z" w16du:dateUtc="2024-10-30T16:11:00Z"/>
        </w:rPr>
      </w:pPr>
      <w:moveFrom w:id="255" w:author="Nicholas Poggioli" w:date="2024-10-30T12:11:00Z" w16du:dateUtc="2024-10-30T16:11:00Z">
        <w:del w:id="256" w:author="Nicholas Poggioli" w:date="2024-10-30T12:11:00Z" w16du:dateUtc="2024-10-30T16:11:00Z">
          <w:r w:rsidRPr="00B9384A" w:rsidDel="00B9384A">
            <w:delText xml:space="preserve">Collective action and pre-competitive collaboration. </w:delText>
          </w:r>
          <w:r w:rsidR="00A31CEF" w:rsidRPr="00B9384A" w:rsidDel="00B9384A">
            <w:delText>“One Planet Business for Biodiversity (OP2B) is an international cross-sectorial, action-oriented business coalition on biodiversity with a specific focus on agriculture”</w:delText>
          </w:r>
          <w:r w:rsidR="00B75216" w:rsidRPr="00B9384A" w:rsidDel="00B9384A">
            <w:delText xml:space="preserve"> </w:delText>
          </w:r>
          <w:r w:rsidR="00B75216" w:rsidRPr="00B9384A" w:rsidDel="00B9384A">
            <w:fldChar w:fldCharType="begin"/>
          </w:r>
          <w:r w:rsidRPr="00B9384A" w:rsidDel="00B9384A">
            <w:del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delInstrText>
          </w:r>
          <w:r w:rsidR="00B75216" w:rsidRPr="00B9384A" w:rsidDel="00B9384A">
            <w:fldChar w:fldCharType="separate"/>
          </w:r>
          <w:r w:rsidR="0011202C" w:rsidRPr="00B9384A" w:rsidDel="00B9384A">
            <w:delText>(WBCSD, 2024)</w:delText>
          </w:r>
          <w:r w:rsidR="00B75216" w:rsidRPr="00B9384A" w:rsidDel="00B9384A">
            <w:fldChar w:fldCharType="end"/>
          </w:r>
          <w:r w:rsidR="00B75216" w:rsidRPr="00B9384A" w:rsidDel="00B9384A">
            <w:delText>.</w:delText>
          </w:r>
        </w:del>
      </w:moveFrom>
    </w:p>
    <w:p w14:paraId="0AA771EF" w14:textId="01A62D3E" w:rsidR="006C12C3" w:rsidRPr="00B9384A" w:rsidDel="00B9384A" w:rsidRDefault="006C12C3">
      <w:pPr>
        <w:pStyle w:val="Heading3"/>
        <w:rPr>
          <w:del w:id="257" w:author="Nicholas Poggioli" w:date="2024-10-30T12:11:00Z" w16du:dateUtc="2024-10-30T16:11:00Z"/>
          <w:moveFrom w:id="258" w:author="Nicholas Poggioli" w:date="2024-10-30T12:11:00Z" w16du:dateUtc="2024-10-30T16:11:00Z"/>
        </w:rPr>
        <w:pPrChange w:id="259" w:author="Nicholas Poggioli" w:date="2024-10-30T12:10:00Z" w16du:dateUtc="2024-10-30T16:10:00Z">
          <w:pPr>
            <w:pStyle w:val="Heading2"/>
          </w:pPr>
        </w:pPrChange>
      </w:pPr>
      <w:moveFrom w:id="260" w:author="Nicholas Poggioli" w:date="2024-10-30T12:11:00Z" w16du:dateUtc="2024-10-30T16:11:00Z">
        <w:del w:id="261" w:author="Nicholas Poggioli" w:date="2024-10-30T12:11:00Z" w16du:dateUtc="2024-10-30T16:11:00Z">
          <w:r w:rsidRPr="00B9384A" w:rsidDel="00B9384A">
            <w:delText>Biodiversity credits</w:delText>
          </w:r>
        </w:del>
      </w:moveFrom>
    </w:p>
    <w:p w14:paraId="4A8ACBB0" w14:textId="4179634E" w:rsidR="006C12C3" w:rsidRPr="00B9384A" w:rsidDel="00B9384A" w:rsidRDefault="006C12C3">
      <w:pPr>
        <w:pStyle w:val="Heading3"/>
        <w:rPr>
          <w:del w:id="262" w:author="Nicholas Poggioli" w:date="2024-10-30T12:11:00Z" w16du:dateUtc="2024-10-30T16:11:00Z"/>
          <w:moveFrom w:id="263" w:author="Nicholas Poggioli" w:date="2024-10-30T12:11:00Z" w16du:dateUtc="2024-10-30T16:11:00Z"/>
        </w:rPr>
        <w:pPrChange w:id="264" w:author="Nicholas Poggioli" w:date="2024-10-30T12:10:00Z" w16du:dateUtc="2024-10-30T16:10:00Z">
          <w:pPr>
            <w:pStyle w:val="Heading2"/>
          </w:pPr>
        </w:pPrChange>
      </w:pPr>
      <w:moveFrom w:id="265" w:author="Nicholas Poggioli" w:date="2024-10-30T12:11:00Z" w16du:dateUtc="2024-10-30T16:11:00Z">
        <w:del w:id="266" w:author="Nicholas Poggioli" w:date="2024-10-30T12:11:00Z" w16du:dateUtc="2024-10-30T16:11:00Z">
          <w:r w:rsidRPr="00B9384A" w:rsidDel="00B9384A">
            <w:delText>Biodiversity finance</w:delText>
          </w:r>
        </w:del>
      </w:moveFrom>
    </w:p>
    <w:p w14:paraId="49B4F1F5" w14:textId="127204B9" w:rsidR="006C12C3" w:rsidRPr="00B9384A" w:rsidDel="00B9384A" w:rsidRDefault="006C12C3" w:rsidP="006C12C3">
      <w:pPr>
        <w:pStyle w:val="ListParagraph"/>
        <w:numPr>
          <w:ilvl w:val="0"/>
          <w:numId w:val="12"/>
        </w:numPr>
        <w:spacing w:line="276" w:lineRule="auto"/>
        <w:contextualSpacing w:val="0"/>
        <w:rPr>
          <w:del w:id="267" w:author="Nicholas Poggioli" w:date="2024-10-30T12:11:00Z" w16du:dateUtc="2024-10-30T16:11:00Z"/>
          <w:moveFrom w:id="268" w:author="Nicholas Poggioli" w:date="2024-10-30T12:11:00Z" w16du:dateUtc="2024-10-30T16:11:00Z"/>
        </w:rPr>
      </w:pPr>
      <w:moveFrom w:id="269" w:author="Nicholas Poggioli" w:date="2024-10-30T12:11:00Z" w16du:dateUtc="2024-10-30T16:11:00Z">
        <w:del w:id="270" w:author="Nicholas Poggioli" w:date="2024-10-30T12:11:00Z" w16du:dateUtc="2024-10-30T16:11:00Z">
          <w:r w:rsidRPr="00B9384A" w:rsidDel="00B9384A">
            <w:delText xml:space="preserve">Benetto, E., Busch, T., Hickey, V., &amp; Verones, F. (2023). Biodiversity Finance: Measuring and Managing Biodiversity in Corporations and Financial Markets. </w:delText>
          </w:r>
          <w:r w:rsidRPr="00B9384A" w:rsidDel="00B9384A">
            <w:rPr>
              <w:rPrChange w:id="271" w:author="Nicholas Poggioli" w:date="2024-10-30T12:11:00Z" w16du:dateUtc="2024-10-30T16:11:00Z">
                <w:rPr>
                  <w:rFonts w:cs="Times New Roman"/>
                  <w:i/>
                  <w:iCs/>
                  <w:szCs w:val="24"/>
                </w:rPr>
              </w:rPrChange>
            </w:rPr>
            <w:delText>Journal of Industrial Ecology</w:delText>
          </w:r>
          <w:r w:rsidRPr="00B9384A" w:rsidDel="00B9384A">
            <w:delText xml:space="preserve">. </w:delText>
          </w:r>
          <w:r w:rsidRPr="00B9384A" w:rsidDel="00B9384A">
            <w:fldChar w:fldCharType="begin"/>
          </w:r>
          <w:r w:rsidRPr="00B9384A" w:rsidDel="00B9384A">
            <w:delInstrText>HYPERLINK "https://jie.yale.edu/biodiversity-finance-measuring-and-managing-biodiversity-corporations-and-financial-markets"</w:delInstrText>
          </w:r>
        </w:del>
      </w:moveFrom>
      <w:del w:id="272" w:author="Nicholas Poggioli" w:date="2024-10-30T12:11:00Z" w16du:dateUtc="2024-10-30T16:11:00Z"/>
      <w:moveFrom w:id="273" w:author="Nicholas Poggioli" w:date="2024-10-30T12:11:00Z" w16du:dateUtc="2024-10-30T16:11:00Z">
        <w:del w:id="274" w:author="Nicholas Poggioli" w:date="2024-10-30T12:11:00Z" w16du:dateUtc="2024-10-30T16:11:00Z">
          <w:r w:rsidRPr="00B9384A" w:rsidDel="00B9384A">
            <w:fldChar w:fldCharType="separate"/>
          </w:r>
          <w:r w:rsidRPr="00B9384A" w:rsidDel="00B9384A">
            <w:rPr>
              <w:rStyle w:val="Hyperlink"/>
              <w:color w:val="auto"/>
              <w:u w:val="none"/>
              <w:rPrChange w:id="275" w:author="Nicholas Poggioli" w:date="2024-10-30T12:11:00Z" w16du:dateUtc="2024-10-30T16:11:00Z">
                <w:rPr>
                  <w:rStyle w:val="Hyperlink"/>
                  <w:rFonts w:cs="Times New Roman"/>
                  <w:szCs w:val="24"/>
                </w:rPr>
              </w:rPrChange>
            </w:rPr>
            <w:delText>https://jie.yale.edu/biodiversity-finance-measuring-and-managing-biodiversity-corporations-and-financial-markets</w:delText>
          </w:r>
          <w:r w:rsidRPr="00B9384A" w:rsidDel="00B9384A">
            <w:rPr>
              <w:rStyle w:val="Hyperlink"/>
              <w:color w:val="auto"/>
              <w:u w:val="none"/>
              <w:rPrChange w:id="276" w:author="Nicholas Poggioli" w:date="2024-10-30T12:11:00Z" w16du:dateUtc="2024-10-30T16:11:00Z">
                <w:rPr>
                  <w:rStyle w:val="Hyperlink"/>
                  <w:rFonts w:cs="Times New Roman"/>
                  <w:szCs w:val="24"/>
                </w:rPr>
              </w:rPrChange>
            </w:rPr>
            <w:fldChar w:fldCharType="end"/>
          </w:r>
        </w:del>
      </w:moveFrom>
    </w:p>
    <w:p w14:paraId="3DB327BC" w14:textId="07DDB0C0" w:rsidR="006C12C3" w:rsidRPr="00B9384A" w:rsidDel="00B9384A" w:rsidRDefault="006C12C3" w:rsidP="006C12C3">
      <w:pPr>
        <w:pStyle w:val="ListParagraph"/>
        <w:numPr>
          <w:ilvl w:val="0"/>
          <w:numId w:val="12"/>
        </w:numPr>
        <w:spacing w:line="276" w:lineRule="auto"/>
        <w:contextualSpacing w:val="0"/>
        <w:rPr>
          <w:del w:id="277" w:author="Nicholas Poggioli" w:date="2024-10-30T12:11:00Z" w16du:dateUtc="2024-10-30T16:11:00Z"/>
          <w:moveFrom w:id="278" w:author="Nicholas Poggioli" w:date="2024-10-30T12:11:00Z" w16du:dateUtc="2024-10-30T16:11:00Z"/>
        </w:rPr>
      </w:pPr>
      <w:moveFrom w:id="279" w:author="Nicholas Poggioli" w:date="2024-10-30T12:11:00Z" w16du:dateUtc="2024-10-30T16:11:00Z">
        <w:del w:id="280" w:author="Nicholas Poggioli" w:date="2024-10-30T12:11:00Z" w16du:dateUtc="2024-10-30T16:11:00Z">
          <w:r w:rsidRPr="00B9384A" w:rsidDel="00B9384A">
            <w:rPr>
              <w:rPrChange w:id="281" w:author="Nicholas Poggioli" w:date="2024-10-30T12:11:00Z" w16du:dateUtc="2024-10-30T16:11:00Z">
                <w:rPr>
                  <w:rFonts w:eastAsia="Times New Roman" w:cs="Times New Roman"/>
                  <w:kern w:val="0"/>
                  <w:szCs w:val="24"/>
                  <w14:ligatures w14:val="none"/>
                </w:rPr>
              </w:rPrChange>
            </w:rPr>
            <w:delText xml:space="preserve">Flammer, C., Giroux, T., &amp; Heal, G. M. (2023). </w:delText>
          </w:r>
          <w:r w:rsidRPr="00B9384A" w:rsidDel="00B9384A">
            <w:rPr>
              <w:rPrChange w:id="282" w:author="Nicholas Poggioli" w:date="2024-10-30T12:11:00Z" w16du:dateUtc="2024-10-30T16:11:00Z">
                <w:rPr>
                  <w:rFonts w:eastAsia="Times New Roman" w:cs="Times New Roman"/>
                  <w:i/>
                  <w:iCs/>
                  <w:kern w:val="0"/>
                  <w:szCs w:val="24"/>
                  <w14:ligatures w14:val="none"/>
                </w:rPr>
              </w:rPrChange>
            </w:rPr>
            <w:delText>Biodiversity Finance</w:delText>
          </w:r>
          <w:r w:rsidRPr="00B9384A" w:rsidDel="00B9384A">
            <w:rPr>
              <w:rPrChange w:id="283" w:author="Nicholas Poggioli" w:date="2024-10-30T12:11:00Z" w16du:dateUtc="2024-10-30T16:11:00Z">
                <w:rPr>
                  <w:rFonts w:eastAsia="Times New Roman" w:cs="Times New Roman"/>
                  <w:kern w:val="0"/>
                  <w:szCs w:val="24"/>
                  <w14:ligatures w14:val="none"/>
                </w:rPr>
              </w:rPrChange>
            </w:rPr>
            <w:delText xml:space="preserve"> (SSRN Scholarly Paper 4379451). </w:delText>
          </w:r>
          <w:r w:rsidRPr="00B9384A" w:rsidDel="00B9384A">
            <w:fldChar w:fldCharType="begin"/>
          </w:r>
          <w:r w:rsidRPr="00B9384A" w:rsidDel="00B9384A">
            <w:delInstrText>HYPERLINK "https://doi.org/10.2139/ssrn.4379451"</w:delInstrText>
          </w:r>
        </w:del>
      </w:moveFrom>
      <w:del w:id="284" w:author="Nicholas Poggioli" w:date="2024-10-30T12:11:00Z" w16du:dateUtc="2024-10-30T16:11:00Z"/>
      <w:moveFrom w:id="285" w:author="Nicholas Poggioli" w:date="2024-10-30T12:11:00Z" w16du:dateUtc="2024-10-30T16:11:00Z">
        <w:del w:id="286" w:author="Nicholas Poggioli" w:date="2024-10-30T12:11:00Z" w16du:dateUtc="2024-10-30T16:11:00Z">
          <w:r w:rsidRPr="00B9384A" w:rsidDel="00B9384A">
            <w:fldChar w:fldCharType="separate"/>
          </w:r>
          <w:r w:rsidRPr="00B9384A" w:rsidDel="00B9384A">
            <w:rPr>
              <w:rPrChange w:id="287" w:author="Nicholas Poggioli" w:date="2024-10-30T12:11:00Z" w16du:dateUtc="2024-10-30T16:11:00Z">
                <w:rPr>
                  <w:rFonts w:eastAsia="Times New Roman" w:cs="Times New Roman"/>
                  <w:color w:val="0000FF"/>
                  <w:kern w:val="0"/>
                  <w:szCs w:val="24"/>
                  <w:u w:val="single"/>
                  <w14:ligatures w14:val="none"/>
                </w:rPr>
              </w:rPrChange>
            </w:rPr>
            <w:delText>https://doi.org/10.2139/ssrn.4379451</w:delText>
          </w:r>
          <w:r w:rsidRPr="00B9384A" w:rsidDel="00B9384A">
            <w:rPr>
              <w:rPrChange w:id="288" w:author="Nicholas Poggioli" w:date="2024-10-30T12:11:00Z" w16du:dateUtc="2024-10-30T16:11:00Z">
                <w:rPr>
                  <w:rFonts w:eastAsia="Times New Roman" w:cs="Times New Roman"/>
                  <w:color w:val="0000FF"/>
                  <w:kern w:val="0"/>
                  <w:szCs w:val="24"/>
                  <w:u w:val="single"/>
                  <w14:ligatures w14:val="none"/>
                </w:rPr>
              </w:rPrChange>
            </w:rPr>
            <w:fldChar w:fldCharType="end"/>
          </w:r>
        </w:del>
      </w:moveFrom>
    </w:p>
    <w:p w14:paraId="1D082812" w14:textId="382EA71D" w:rsidR="006C12C3" w:rsidRPr="00B9384A" w:rsidDel="00B9384A" w:rsidRDefault="00000000" w:rsidP="006C12C3">
      <w:pPr>
        <w:pStyle w:val="ListParagraph"/>
        <w:numPr>
          <w:ilvl w:val="0"/>
          <w:numId w:val="12"/>
        </w:numPr>
        <w:spacing w:line="276" w:lineRule="auto"/>
        <w:contextualSpacing w:val="0"/>
        <w:rPr>
          <w:del w:id="289" w:author="Nicholas Poggioli" w:date="2024-10-30T12:11:00Z" w16du:dateUtc="2024-10-30T16:11:00Z"/>
          <w:moveFrom w:id="290" w:author="Nicholas Poggioli" w:date="2024-10-30T12:11:00Z" w16du:dateUtc="2024-10-30T16:11:00Z"/>
        </w:rPr>
      </w:pPr>
      <w:moveFrom w:id="291" w:author="Nicholas Poggioli" w:date="2024-10-30T12:11:00Z" w16du:dateUtc="2024-10-30T16:11:00Z">
        <w:del w:id="292" w:author="Nicholas Poggioli" w:date="2024-10-30T12:11:00Z" w16du:dateUtc="2024-10-30T16:11:00Z">
          <w:r w:rsidRPr="00B9384A" w:rsidDel="00B9384A">
            <w:fldChar w:fldCharType="begin"/>
          </w:r>
          <w:r w:rsidRPr="00B9384A" w:rsidDel="00B9384A">
            <w:delInstrText>HYPERLINK "https://www.wbcsd.org/resources/natural-climate-solutions-for-the-voluntary-carbon-market-an-investor-guide-for-companies-and-financial-institutions/"</w:delInstrText>
          </w:r>
        </w:del>
      </w:moveFrom>
      <w:del w:id="293" w:author="Nicholas Poggioli" w:date="2024-10-30T12:11:00Z" w16du:dateUtc="2024-10-30T16:11:00Z"/>
      <w:moveFrom w:id="294" w:author="Nicholas Poggioli" w:date="2024-10-30T12:11:00Z" w16du:dateUtc="2024-10-30T16:11:00Z">
        <w:del w:id="295" w:author="Nicholas Poggioli" w:date="2024-10-30T12:11:00Z" w16du:dateUtc="2024-10-30T16:11:00Z">
          <w:r w:rsidRPr="00B9384A" w:rsidDel="00B9384A">
            <w:fldChar w:fldCharType="separate"/>
          </w:r>
          <w:r w:rsidR="006C12C3" w:rsidRPr="00B9384A" w:rsidDel="00B9384A">
            <w:rPr>
              <w:rStyle w:val="Hyperlink"/>
              <w:color w:val="auto"/>
              <w:u w:val="none"/>
              <w:rPrChange w:id="296" w:author="Nicholas Poggioli" w:date="2024-10-30T12:11:00Z" w16du:dateUtc="2024-10-30T16:11:00Z">
                <w:rPr>
                  <w:rStyle w:val="Hyperlink"/>
                  <w:rFonts w:cs="Times New Roman"/>
                  <w:szCs w:val="24"/>
                </w:rPr>
              </w:rPrChange>
            </w:rPr>
            <w:delText>https://www.wbcsd.org/resources/natural-climate-solutions-for-the-voluntary-carbon-market-an-investor-guide-for-companies-and-financial-institutions/</w:delText>
          </w:r>
          <w:r w:rsidRPr="00B9384A" w:rsidDel="00B9384A">
            <w:rPr>
              <w:rStyle w:val="Hyperlink"/>
              <w:color w:val="auto"/>
              <w:u w:val="none"/>
              <w:rPrChange w:id="297" w:author="Nicholas Poggioli" w:date="2024-10-30T12:11:00Z" w16du:dateUtc="2024-10-30T16:11:00Z">
                <w:rPr>
                  <w:rStyle w:val="Hyperlink"/>
                  <w:rFonts w:cs="Times New Roman"/>
                  <w:szCs w:val="24"/>
                </w:rPr>
              </w:rPrChange>
            </w:rPr>
            <w:fldChar w:fldCharType="end"/>
          </w:r>
          <w:r w:rsidR="006C12C3" w:rsidRPr="00B9384A" w:rsidDel="00B9384A">
            <w:delText xml:space="preserve"> </w:delText>
          </w:r>
        </w:del>
      </w:moveFrom>
    </w:p>
    <w:p w14:paraId="5CF60D09" w14:textId="7C3FA755" w:rsidR="006C12C3" w:rsidRPr="00B9384A" w:rsidDel="00B9384A" w:rsidRDefault="006C12C3" w:rsidP="006C12C3">
      <w:pPr>
        <w:pStyle w:val="ListParagraph"/>
        <w:numPr>
          <w:ilvl w:val="0"/>
          <w:numId w:val="12"/>
        </w:numPr>
        <w:spacing w:line="276" w:lineRule="auto"/>
        <w:contextualSpacing w:val="0"/>
        <w:rPr>
          <w:del w:id="298" w:author="Nicholas Poggioli" w:date="2024-10-30T12:11:00Z" w16du:dateUtc="2024-10-30T16:11:00Z"/>
          <w:moveFrom w:id="299" w:author="Nicholas Poggioli" w:date="2024-10-30T12:11:00Z" w16du:dateUtc="2024-10-30T16:11:00Z"/>
        </w:rPr>
      </w:pPr>
      <w:moveFrom w:id="300" w:author="Nicholas Poggioli" w:date="2024-10-30T12:11:00Z" w16du:dateUtc="2024-10-30T16:11:00Z">
        <w:del w:id="301" w:author="Nicholas Poggioli" w:date="2024-10-30T12:11:00Z" w16du:dateUtc="2024-10-30T16:11:00Z">
          <w:r w:rsidRPr="00B9384A" w:rsidDel="00B9384A">
            <w:delText xml:space="preserve">Biodiversity bonds </w:delText>
          </w:r>
          <w:r w:rsidRPr="00B9384A" w:rsidDel="00B9384A">
            <w:fldChar w:fldCharType="begin"/>
          </w:r>
          <w:r w:rsidRPr="00B9384A" w:rsidDel="00B9384A">
            <w:delInstrText>HYPERLINK "https://am.pictet/en/belgium/global-articles/2024/monthly-markets-views/fixed-income/biodiversity-bonds"</w:delInstrText>
          </w:r>
        </w:del>
      </w:moveFrom>
      <w:del w:id="302" w:author="Nicholas Poggioli" w:date="2024-10-30T12:11:00Z" w16du:dateUtc="2024-10-30T16:11:00Z"/>
      <w:moveFrom w:id="303" w:author="Nicholas Poggioli" w:date="2024-10-30T12:11:00Z" w16du:dateUtc="2024-10-30T16:11:00Z">
        <w:del w:id="304" w:author="Nicholas Poggioli" w:date="2024-10-30T12:11:00Z" w16du:dateUtc="2024-10-30T16:11:00Z">
          <w:r w:rsidRPr="00B9384A" w:rsidDel="00B9384A">
            <w:fldChar w:fldCharType="separate"/>
          </w:r>
          <w:r w:rsidRPr="00B9384A" w:rsidDel="00B9384A">
            <w:rPr>
              <w:rStyle w:val="Hyperlink"/>
              <w:color w:val="auto"/>
              <w:u w:val="none"/>
              <w:rPrChange w:id="305" w:author="Nicholas Poggioli" w:date="2024-10-30T12:11:00Z" w16du:dateUtc="2024-10-30T16:11:00Z">
                <w:rPr>
                  <w:rStyle w:val="Hyperlink"/>
                  <w:rFonts w:cs="Times New Roman"/>
                  <w:szCs w:val="24"/>
                </w:rPr>
              </w:rPrChange>
            </w:rPr>
            <w:delText>https://am.pictet/en/belgium/global-articles/2024/monthly-markets-views/fixed-income/biodiversity-bonds</w:delText>
          </w:r>
          <w:r w:rsidRPr="00B9384A" w:rsidDel="00B9384A">
            <w:rPr>
              <w:rStyle w:val="Hyperlink"/>
              <w:color w:val="auto"/>
              <w:u w:val="none"/>
              <w:rPrChange w:id="306" w:author="Nicholas Poggioli" w:date="2024-10-30T12:11:00Z" w16du:dateUtc="2024-10-30T16:11:00Z">
                <w:rPr>
                  <w:rStyle w:val="Hyperlink"/>
                  <w:rFonts w:cs="Times New Roman"/>
                  <w:szCs w:val="24"/>
                </w:rPr>
              </w:rPrChange>
            </w:rPr>
            <w:fldChar w:fldCharType="end"/>
          </w:r>
          <w:r w:rsidRPr="00B9384A" w:rsidDel="00B9384A">
            <w:delText xml:space="preserve"> </w:delText>
          </w:r>
        </w:del>
      </w:moveFrom>
    </w:p>
    <w:moveFromRangeEnd w:id="224"/>
    <w:p w14:paraId="183AE5ED" w14:textId="481CC654" w:rsidR="00B9384A" w:rsidRPr="005834B0" w:rsidRDefault="00B9384A" w:rsidP="00B9384A">
      <w:pPr>
        <w:pStyle w:val="Heading2"/>
        <w:rPr>
          <w:moveTo w:id="307" w:author="Nicholas Poggioli" w:date="2024-10-30T12:11:00Z" w16du:dateUtc="2024-10-30T16:11:00Z"/>
        </w:rPr>
      </w:pPr>
      <w:moveToRangeStart w:id="308" w:author="Nicholas Poggioli" w:date="2024-10-30T12:11:00Z" w:name="move181182681"/>
      <w:moveTo w:id="309" w:author="Nicholas Poggioli" w:date="2024-10-30T12:11:00Z" w16du:dateUtc="2024-10-30T16:11:00Z">
        <w:r w:rsidRPr="00B9384A">
          <w:t>Business</w:t>
        </w:r>
        <w:r w:rsidRPr="005834B0">
          <w:t xml:space="preserve"> </w:t>
        </w:r>
      </w:moveTo>
      <w:ins w:id="310" w:author="Nicholas Poggioli" w:date="2024-10-30T12:11:00Z" w16du:dateUtc="2024-10-30T16:11:00Z">
        <w:r>
          <w:t>S</w:t>
        </w:r>
      </w:ins>
      <w:moveTo w:id="311" w:author="Nicholas Poggioli" w:date="2024-10-30T12:11:00Z" w16du:dateUtc="2024-10-30T16:11:00Z">
        <w:del w:id="312" w:author="Nicholas Poggioli" w:date="2024-10-30T12:11:00Z" w16du:dateUtc="2024-10-30T16:11:00Z">
          <w:r w:rsidRPr="005834B0" w:rsidDel="00B9384A">
            <w:delText>s</w:delText>
          </w:r>
        </w:del>
        <w:r w:rsidRPr="005834B0">
          <w:t xml:space="preserve">olutions to </w:t>
        </w:r>
      </w:moveTo>
      <w:ins w:id="313" w:author="Nicholas Poggioli" w:date="2024-10-30T12:11:00Z" w16du:dateUtc="2024-10-30T16:11:00Z">
        <w:r>
          <w:t>the Problems of B</w:t>
        </w:r>
      </w:ins>
      <w:moveTo w:id="314" w:author="Nicholas Poggioli" w:date="2024-10-30T12:11:00Z" w16du:dateUtc="2024-10-30T16:11:00Z">
        <w:del w:id="315" w:author="Nicholas Poggioli" w:date="2024-10-30T12:11:00Z" w16du:dateUtc="2024-10-30T16:11:00Z">
          <w:r w:rsidRPr="005834B0" w:rsidDel="00B9384A">
            <w:delText>b</w:delText>
          </w:r>
        </w:del>
        <w:r w:rsidRPr="005834B0">
          <w:t>iodiversity</w:t>
        </w:r>
      </w:moveTo>
      <w:ins w:id="316" w:author="Nicholas Poggioli" w:date="2024-10-30T12:11:00Z" w16du:dateUtc="2024-10-30T16:11:00Z">
        <w:r>
          <w:t xml:space="preserve"> Loss</w:t>
        </w:r>
      </w:ins>
    </w:p>
    <w:p w14:paraId="26936A26" w14:textId="77777777" w:rsidR="00B9384A" w:rsidRPr="005834B0" w:rsidRDefault="00B9384A" w:rsidP="00B9384A">
      <w:pPr>
        <w:pStyle w:val="Heading3"/>
        <w:rPr>
          <w:moveTo w:id="317" w:author="Nicholas Poggioli" w:date="2024-10-30T12:11:00Z" w16du:dateUtc="2024-10-30T16:11:00Z"/>
        </w:rPr>
      </w:pPr>
      <w:moveTo w:id="318" w:author="Nicholas Poggioli" w:date="2024-10-30T12:11:00Z" w16du:dateUtc="2024-10-30T16:11:00Z">
        <w:r w:rsidRPr="005834B0">
          <w:t>The mitigation hierarchy</w:t>
        </w:r>
      </w:moveTo>
    </w:p>
    <w:p w14:paraId="005BFE5D" w14:textId="77777777" w:rsidR="00B9384A" w:rsidRPr="005834B0" w:rsidRDefault="00B9384A" w:rsidP="00B9384A">
      <w:pPr>
        <w:pStyle w:val="ListParagraph"/>
        <w:numPr>
          <w:ilvl w:val="0"/>
          <w:numId w:val="12"/>
        </w:numPr>
        <w:spacing w:line="276" w:lineRule="auto"/>
        <w:contextualSpacing w:val="0"/>
        <w:rPr>
          <w:moveTo w:id="319" w:author="Nicholas Poggioli" w:date="2024-10-30T12:11:00Z" w16du:dateUtc="2024-10-30T16:11:00Z"/>
          <w:rFonts w:cs="Times New Roman"/>
          <w:szCs w:val="24"/>
        </w:rPr>
      </w:pPr>
    </w:p>
    <w:p w14:paraId="6439DEFE" w14:textId="77777777" w:rsidR="00B9384A" w:rsidRPr="005834B0" w:rsidRDefault="00B9384A" w:rsidP="00B9384A">
      <w:pPr>
        <w:pStyle w:val="Heading3"/>
        <w:rPr>
          <w:moveTo w:id="320" w:author="Nicholas Poggioli" w:date="2024-10-30T12:11:00Z" w16du:dateUtc="2024-10-30T16:11:00Z"/>
        </w:rPr>
      </w:pPr>
      <w:moveTo w:id="321" w:author="Nicholas Poggioli" w:date="2024-10-30T12:11:00Z" w16du:dateUtc="2024-10-30T16:11:00Z">
        <w:r w:rsidRPr="005834B0">
          <w:t>Actions to enhance biodiversity</w:t>
        </w:r>
      </w:moveTo>
    </w:p>
    <w:p w14:paraId="1B2CB2BC" w14:textId="77777777" w:rsidR="00B9384A" w:rsidRPr="005834B0" w:rsidRDefault="00B9384A" w:rsidP="00B9384A">
      <w:pPr>
        <w:pStyle w:val="ListParagraph"/>
        <w:numPr>
          <w:ilvl w:val="0"/>
          <w:numId w:val="12"/>
        </w:numPr>
        <w:spacing w:line="276" w:lineRule="auto"/>
        <w:contextualSpacing w:val="0"/>
        <w:rPr>
          <w:moveTo w:id="322" w:author="Nicholas Poggioli" w:date="2024-10-30T12:11:00Z" w16du:dateUtc="2024-10-30T16:11:00Z"/>
          <w:rFonts w:cs="Times New Roman"/>
          <w:szCs w:val="24"/>
        </w:rPr>
      </w:pPr>
      <w:moveTo w:id="323" w:author="Nicholas Poggioli" w:date="2024-10-30T12:11:00Z" w16du:dateUtc="2024-10-30T16:11:00Z">
        <w:r w:rsidRPr="005834B0">
          <w:rPr>
            <w:rFonts w:cs="Times New Roman"/>
            <w:b/>
            <w:bCs/>
            <w:szCs w:val="24"/>
          </w:rPr>
          <w:t>Biodiversity strategies</w:t>
        </w:r>
        <w:r w:rsidRPr="005834B0">
          <w:rPr>
            <w:rFonts w:cs="Times New Roman"/>
            <w:szCs w:val="24"/>
          </w:rPr>
          <w:t xml:space="preserve">. Kering biodiversity strategy </w:t>
        </w:r>
        <w:r w:rsidRPr="005834B0">
          <w:fldChar w:fldCharType="begin"/>
        </w:r>
        <w:r w:rsidRPr="005834B0">
          <w:rPr>
            <w:rFonts w:cs="Times New Roman"/>
            <w:szCs w:val="24"/>
          </w:rPr>
          <w:instrText>HYPERLINK "https://www.kering.com/en/sustainability/safeguarding-the-planet/biodiversity-strategy/"</w:instrText>
        </w:r>
      </w:moveTo>
      <w:ins w:id="324" w:author="Nicholas Poggioli" w:date="2024-10-30T12:11:00Z" w16du:dateUtc="2024-10-30T16:11:00Z"/>
      <w:moveTo w:id="325" w:author="Nicholas Poggioli" w:date="2024-10-30T12:11:00Z" w16du:dateUtc="2024-10-30T16:11:00Z">
        <w:r w:rsidRPr="005834B0">
          <w:fldChar w:fldCharType="separate"/>
        </w:r>
        <w:r w:rsidRPr="005834B0">
          <w:rPr>
            <w:rStyle w:val="Hyperlink"/>
            <w:rFonts w:cs="Times New Roman"/>
            <w:szCs w:val="24"/>
          </w:rPr>
          <w:t>https://www.kering.com/en/sustainability/safeguarding-the-planet/biodiversity-strategy/</w:t>
        </w:r>
        <w:r w:rsidRPr="005834B0">
          <w:rPr>
            <w:rStyle w:val="Hyperlink"/>
            <w:rFonts w:cs="Times New Roman"/>
            <w:szCs w:val="24"/>
          </w:rPr>
          <w:fldChar w:fldCharType="end"/>
        </w:r>
        <w:r w:rsidRPr="005834B0">
          <w:rPr>
            <w:rFonts w:cs="Times New Roman"/>
            <w:szCs w:val="24"/>
          </w:rPr>
          <w:t xml:space="preserve"> </w:t>
        </w:r>
      </w:moveTo>
    </w:p>
    <w:p w14:paraId="1CD18CD9" w14:textId="77777777" w:rsidR="00B9384A" w:rsidRPr="005834B0" w:rsidRDefault="00B9384A" w:rsidP="00B9384A">
      <w:pPr>
        <w:pStyle w:val="Heading3"/>
        <w:rPr>
          <w:moveTo w:id="326" w:author="Nicholas Poggioli" w:date="2024-10-30T12:11:00Z" w16du:dateUtc="2024-10-30T16:11:00Z"/>
        </w:rPr>
      </w:pPr>
      <w:moveTo w:id="327" w:author="Nicholas Poggioli" w:date="2024-10-30T12:11:00Z" w16du:dateUtc="2024-10-30T16:11:00Z">
        <w:r w:rsidRPr="005834B0">
          <w:lastRenderedPageBreak/>
          <w:t>Contributing to systemic change</w:t>
        </w:r>
      </w:moveTo>
    </w:p>
    <w:p w14:paraId="2E151D4D" w14:textId="77777777" w:rsidR="00B9384A" w:rsidRPr="005834B0" w:rsidRDefault="00B9384A" w:rsidP="00B9384A">
      <w:pPr>
        <w:pStyle w:val="ListParagraph"/>
        <w:numPr>
          <w:ilvl w:val="0"/>
          <w:numId w:val="12"/>
        </w:numPr>
        <w:spacing w:line="276" w:lineRule="auto"/>
        <w:contextualSpacing w:val="0"/>
        <w:rPr>
          <w:moveTo w:id="328" w:author="Nicholas Poggioli" w:date="2024-10-30T12:11:00Z" w16du:dateUtc="2024-10-30T16:11:00Z"/>
          <w:rFonts w:cs="Times New Roman"/>
          <w:szCs w:val="24"/>
        </w:rPr>
      </w:pPr>
      <w:moveTo w:id="329" w:author="Nicholas Poggioli" w:date="2024-10-30T12:11:00Z" w16du:dateUtc="2024-10-30T16:11:00Z">
        <w:r w:rsidRPr="005834B0">
          <w:rPr>
            <w:rFonts w:cs="Times New Roman"/>
            <w:b/>
            <w:bCs/>
            <w:szCs w:val="24"/>
          </w:rPr>
          <w:t>Collective action and pre-competitive collaboration</w:t>
        </w:r>
        <w:r w:rsidRPr="005834B0">
          <w:rPr>
            <w:rFonts w:cs="Times New Roman"/>
            <w:szCs w:val="24"/>
          </w:rPr>
          <w:t xml:space="preserve">. “One Planet Business for Biodiversity (OP2B) is an international cross-sectorial, action-oriented business coalition on biodiversity with a specific focus on agriculture” </w:t>
        </w:r>
        <w:r w:rsidRPr="005834B0">
          <w:rPr>
            <w:rFonts w:cs="Times New Roman"/>
            <w:szCs w:val="24"/>
          </w:rPr>
          <w:fldChar w:fldCharType="begin"/>
        </w:r>
        <w:r w:rsidRPr="005834B0">
          <w:rPr>
            <w:rFonts w:cs="Times New Roman"/>
            <w:szCs w:val="24"/>
          </w:rPr>
          <w: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instrText>
        </w:r>
        <w:r w:rsidRPr="005834B0">
          <w:rPr>
            <w:rFonts w:cs="Times New Roman"/>
            <w:szCs w:val="24"/>
          </w:rPr>
          <w:fldChar w:fldCharType="separate"/>
        </w:r>
        <w:r w:rsidRPr="005834B0">
          <w:rPr>
            <w:rFonts w:cs="Times New Roman"/>
            <w:szCs w:val="24"/>
          </w:rPr>
          <w:t>(WBCSD, 2024)</w:t>
        </w:r>
        <w:r w:rsidRPr="005834B0">
          <w:rPr>
            <w:rFonts w:cs="Times New Roman"/>
            <w:szCs w:val="24"/>
          </w:rPr>
          <w:fldChar w:fldCharType="end"/>
        </w:r>
        <w:r w:rsidRPr="005834B0">
          <w:rPr>
            <w:rFonts w:cs="Times New Roman"/>
            <w:szCs w:val="24"/>
          </w:rPr>
          <w:t>.</w:t>
        </w:r>
      </w:moveTo>
    </w:p>
    <w:p w14:paraId="7B11DCD9" w14:textId="77777777" w:rsidR="00B9384A" w:rsidRPr="005834B0" w:rsidRDefault="00B9384A" w:rsidP="00B9384A">
      <w:pPr>
        <w:pStyle w:val="Heading3"/>
        <w:rPr>
          <w:moveTo w:id="330" w:author="Nicholas Poggioli" w:date="2024-10-30T12:11:00Z" w16du:dateUtc="2024-10-30T16:11:00Z"/>
        </w:rPr>
      </w:pPr>
      <w:moveTo w:id="331" w:author="Nicholas Poggioli" w:date="2024-10-30T12:11:00Z" w16du:dateUtc="2024-10-30T16:11:00Z">
        <w:r w:rsidRPr="005834B0">
          <w:t>Biodiversity credits</w:t>
        </w:r>
      </w:moveTo>
    </w:p>
    <w:p w14:paraId="775274C7" w14:textId="77777777" w:rsidR="00B9384A" w:rsidRPr="005834B0" w:rsidRDefault="00B9384A" w:rsidP="00B9384A">
      <w:pPr>
        <w:pStyle w:val="Heading3"/>
        <w:rPr>
          <w:moveTo w:id="332" w:author="Nicholas Poggioli" w:date="2024-10-30T12:11:00Z" w16du:dateUtc="2024-10-30T16:11:00Z"/>
        </w:rPr>
      </w:pPr>
      <w:moveTo w:id="333" w:author="Nicholas Poggioli" w:date="2024-10-30T12:11:00Z" w16du:dateUtc="2024-10-30T16:11:00Z">
        <w:r w:rsidRPr="005834B0">
          <w:t>Biodiversity finance</w:t>
        </w:r>
      </w:moveTo>
    </w:p>
    <w:p w14:paraId="3156F18D" w14:textId="77777777" w:rsidR="00B9384A" w:rsidRPr="005834B0" w:rsidRDefault="00B9384A" w:rsidP="00B9384A">
      <w:pPr>
        <w:pStyle w:val="ListParagraph"/>
        <w:numPr>
          <w:ilvl w:val="0"/>
          <w:numId w:val="12"/>
        </w:numPr>
        <w:spacing w:line="276" w:lineRule="auto"/>
        <w:contextualSpacing w:val="0"/>
        <w:rPr>
          <w:moveTo w:id="334" w:author="Nicholas Poggioli" w:date="2024-10-30T12:11:00Z" w16du:dateUtc="2024-10-30T16:11:00Z"/>
          <w:rFonts w:cs="Times New Roman"/>
          <w:szCs w:val="24"/>
        </w:rPr>
      </w:pPr>
      <w:moveTo w:id="335" w:author="Nicholas Poggioli" w:date="2024-10-30T12:11:00Z" w16du:dateUtc="2024-10-30T16:11:00Z">
        <w:r w:rsidRPr="005834B0">
          <w:rPr>
            <w:rFonts w:cs="Times New Roman"/>
            <w:szCs w:val="24"/>
          </w:rPr>
          <w:t xml:space="preserve">Benetto, E., Busch, T., Hickey, V., &amp; </w:t>
        </w:r>
        <w:proofErr w:type="spellStart"/>
        <w:r w:rsidRPr="005834B0">
          <w:rPr>
            <w:rFonts w:cs="Times New Roman"/>
            <w:szCs w:val="24"/>
          </w:rPr>
          <w:t>Verones</w:t>
        </w:r>
        <w:proofErr w:type="spellEnd"/>
        <w:r w:rsidRPr="005834B0">
          <w:rPr>
            <w:rFonts w:cs="Times New Roman"/>
            <w:szCs w:val="24"/>
          </w:rPr>
          <w:t xml:space="preserve">, F. (2023). Biodiversity Finance: Measuring and Managing Biodiversity in Corporations and Financial Markets. </w:t>
        </w:r>
        <w:r w:rsidRPr="005834B0">
          <w:rPr>
            <w:rFonts w:cs="Times New Roman"/>
            <w:i/>
            <w:iCs/>
            <w:szCs w:val="24"/>
          </w:rPr>
          <w:t>Journal of Industrial Ecology</w:t>
        </w:r>
        <w:r w:rsidRPr="005834B0">
          <w:rPr>
            <w:rFonts w:cs="Times New Roman"/>
            <w:szCs w:val="24"/>
          </w:rPr>
          <w:t xml:space="preserve">. </w:t>
        </w:r>
        <w:r w:rsidRPr="005834B0">
          <w:fldChar w:fldCharType="begin"/>
        </w:r>
        <w:r w:rsidRPr="005834B0">
          <w:rPr>
            <w:rFonts w:cs="Times New Roman"/>
            <w:szCs w:val="24"/>
          </w:rPr>
          <w:instrText>HYPERLINK "https://jie.yale.edu/biodiversity-finance-measuring-and-managing-biodiversity-corporations-and-financial-markets"</w:instrText>
        </w:r>
      </w:moveTo>
      <w:ins w:id="336" w:author="Nicholas Poggioli" w:date="2024-10-30T12:11:00Z" w16du:dateUtc="2024-10-30T16:11:00Z"/>
      <w:moveTo w:id="337" w:author="Nicholas Poggioli" w:date="2024-10-30T12:11:00Z" w16du:dateUtc="2024-10-30T16:11:00Z">
        <w:r w:rsidRPr="005834B0">
          <w:fldChar w:fldCharType="separate"/>
        </w:r>
        <w:r w:rsidRPr="005834B0">
          <w:rPr>
            <w:rStyle w:val="Hyperlink"/>
            <w:rFonts w:cs="Times New Roman"/>
            <w:szCs w:val="24"/>
          </w:rPr>
          <w:t>https://jie.yale.edu/biodiversity-finance-measuring-and-managing-biodiversity-corporations-and-financial-markets</w:t>
        </w:r>
        <w:r w:rsidRPr="005834B0">
          <w:rPr>
            <w:rStyle w:val="Hyperlink"/>
            <w:rFonts w:cs="Times New Roman"/>
            <w:szCs w:val="24"/>
          </w:rPr>
          <w:fldChar w:fldCharType="end"/>
        </w:r>
      </w:moveTo>
    </w:p>
    <w:p w14:paraId="6F7D806B" w14:textId="77777777" w:rsidR="00B9384A" w:rsidRPr="005834B0" w:rsidRDefault="00B9384A" w:rsidP="00B9384A">
      <w:pPr>
        <w:pStyle w:val="ListParagraph"/>
        <w:numPr>
          <w:ilvl w:val="0"/>
          <w:numId w:val="12"/>
        </w:numPr>
        <w:spacing w:line="276" w:lineRule="auto"/>
        <w:contextualSpacing w:val="0"/>
        <w:rPr>
          <w:moveTo w:id="338" w:author="Nicholas Poggioli" w:date="2024-10-30T12:11:00Z" w16du:dateUtc="2024-10-30T16:11:00Z"/>
          <w:rFonts w:cs="Times New Roman"/>
          <w:szCs w:val="24"/>
        </w:rPr>
      </w:pPr>
      <w:moveTo w:id="339" w:author="Nicholas Poggioli" w:date="2024-10-30T12:11:00Z" w16du:dateUtc="2024-10-30T16:11:00Z">
        <w:r w:rsidRPr="005834B0">
          <w:rPr>
            <w:rFonts w:eastAsia="Times New Roman" w:cs="Times New Roman"/>
            <w:kern w:val="0"/>
            <w:szCs w:val="24"/>
            <w14:ligatures w14:val="none"/>
          </w:rPr>
          <w:t xml:space="preserve">Flammer, C., Giroux, T., &amp; Heal, G. M. (2023). </w:t>
        </w:r>
        <w:r w:rsidRPr="005834B0">
          <w:rPr>
            <w:rFonts w:eastAsia="Times New Roman" w:cs="Times New Roman"/>
            <w:i/>
            <w:iCs/>
            <w:kern w:val="0"/>
            <w:szCs w:val="24"/>
            <w14:ligatures w14:val="none"/>
          </w:rPr>
          <w:t>Biodiversity Finance</w:t>
        </w:r>
        <w:r w:rsidRPr="005834B0">
          <w:rPr>
            <w:rFonts w:eastAsia="Times New Roman" w:cs="Times New Roman"/>
            <w:kern w:val="0"/>
            <w:szCs w:val="24"/>
            <w14:ligatures w14:val="none"/>
          </w:rPr>
          <w:t xml:space="preserve"> (SSRN Scholarly Paper 4379451). </w:t>
        </w:r>
        <w:r w:rsidRPr="005834B0">
          <w:rPr>
            <w:rFonts w:cs="Times New Roman"/>
            <w:szCs w:val="24"/>
          </w:rPr>
          <w:fldChar w:fldCharType="begin"/>
        </w:r>
        <w:r w:rsidRPr="005834B0">
          <w:rPr>
            <w:rFonts w:cs="Times New Roman"/>
            <w:szCs w:val="24"/>
          </w:rPr>
          <w:instrText>HYPERLINK "https://doi.org/10.2139/ssrn.4379451"</w:instrText>
        </w:r>
      </w:moveTo>
      <w:ins w:id="340" w:author="Nicholas Poggioli" w:date="2024-10-30T12:11:00Z" w16du:dateUtc="2024-10-30T16:11:00Z">
        <w:r w:rsidRPr="005834B0">
          <w:rPr>
            <w:rFonts w:cs="Times New Roman"/>
            <w:szCs w:val="24"/>
          </w:rPr>
        </w:r>
      </w:ins>
      <w:moveTo w:id="341" w:author="Nicholas Poggioli" w:date="2024-10-30T12:11:00Z" w16du:dateUtc="2024-10-30T16:11:00Z">
        <w:r w:rsidRPr="005834B0">
          <w:rPr>
            <w:rFonts w:cs="Times New Roman"/>
            <w:szCs w:val="24"/>
          </w:rPr>
          <w:fldChar w:fldCharType="separate"/>
        </w:r>
        <w:r w:rsidRPr="005834B0">
          <w:rPr>
            <w:rFonts w:eastAsia="Times New Roman" w:cs="Times New Roman"/>
            <w:color w:val="0000FF"/>
            <w:kern w:val="0"/>
            <w:szCs w:val="24"/>
            <w:u w:val="single"/>
            <w14:ligatures w14:val="none"/>
          </w:rPr>
          <w:t>https://doi.org/10.2139/ssrn.4379451</w:t>
        </w:r>
        <w:r w:rsidRPr="005834B0">
          <w:rPr>
            <w:rFonts w:eastAsia="Times New Roman" w:cs="Times New Roman"/>
            <w:color w:val="0000FF"/>
            <w:kern w:val="0"/>
            <w:szCs w:val="24"/>
            <w:u w:val="single"/>
            <w14:ligatures w14:val="none"/>
          </w:rPr>
          <w:fldChar w:fldCharType="end"/>
        </w:r>
      </w:moveTo>
    </w:p>
    <w:p w14:paraId="3CB46CAD" w14:textId="77777777" w:rsidR="00B9384A" w:rsidRPr="005834B0" w:rsidRDefault="00B9384A" w:rsidP="00B9384A">
      <w:pPr>
        <w:pStyle w:val="ListParagraph"/>
        <w:numPr>
          <w:ilvl w:val="0"/>
          <w:numId w:val="12"/>
        </w:numPr>
        <w:spacing w:line="276" w:lineRule="auto"/>
        <w:contextualSpacing w:val="0"/>
        <w:rPr>
          <w:moveTo w:id="342" w:author="Nicholas Poggioli" w:date="2024-10-30T12:11:00Z" w16du:dateUtc="2024-10-30T16:11:00Z"/>
          <w:rFonts w:cs="Times New Roman"/>
          <w:szCs w:val="24"/>
        </w:rPr>
      </w:pPr>
      <w:moveTo w:id="343" w:author="Nicholas Poggioli" w:date="2024-10-30T12:11:00Z" w16du:dateUtc="2024-10-30T16:11:00Z">
        <w:r w:rsidRPr="005834B0">
          <w:fldChar w:fldCharType="begin"/>
        </w:r>
        <w:r w:rsidRPr="005834B0">
          <w:rPr>
            <w:rFonts w:cs="Times New Roman"/>
            <w:szCs w:val="24"/>
          </w:rPr>
          <w:instrText>HYPERLINK "https://www.wbcsd.org/resources/natural-climate-solutions-for-the-voluntary-carbon-market-an-investor-guide-for-companies-and-financial-institutions/"</w:instrText>
        </w:r>
      </w:moveTo>
      <w:ins w:id="344" w:author="Nicholas Poggioli" w:date="2024-10-30T12:11:00Z" w16du:dateUtc="2024-10-30T16:11:00Z"/>
      <w:moveTo w:id="345" w:author="Nicholas Poggioli" w:date="2024-10-30T12:11:00Z" w16du:dateUtc="2024-10-30T16:11:00Z">
        <w:r w:rsidRPr="005834B0">
          <w:fldChar w:fldCharType="separate"/>
        </w:r>
        <w:r w:rsidRPr="005834B0">
          <w:rPr>
            <w:rStyle w:val="Hyperlink"/>
            <w:rFonts w:cs="Times New Roman"/>
            <w:szCs w:val="24"/>
          </w:rPr>
          <w:t>https://www.wbcsd.org/resources/natural-climate-solutions-for-the-voluntary-carbon-market-an-investor-guide-for-companies-and-financial-institutions/</w:t>
        </w:r>
        <w:r w:rsidRPr="005834B0">
          <w:rPr>
            <w:rStyle w:val="Hyperlink"/>
            <w:rFonts w:cs="Times New Roman"/>
            <w:szCs w:val="24"/>
          </w:rPr>
          <w:fldChar w:fldCharType="end"/>
        </w:r>
        <w:r w:rsidRPr="005834B0">
          <w:rPr>
            <w:rFonts w:cs="Times New Roman"/>
            <w:szCs w:val="24"/>
          </w:rPr>
          <w:t xml:space="preserve"> </w:t>
        </w:r>
      </w:moveTo>
    </w:p>
    <w:p w14:paraId="70BA0096" w14:textId="77777777" w:rsidR="00B9384A" w:rsidRPr="005834B0" w:rsidRDefault="00B9384A" w:rsidP="00B9384A">
      <w:pPr>
        <w:pStyle w:val="ListParagraph"/>
        <w:numPr>
          <w:ilvl w:val="0"/>
          <w:numId w:val="12"/>
        </w:numPr>
        <w:spacing w:line="276" w:lineRule="auto"/>
        <w:contextualSpacing w:val="0"/>
        <w:rPr>
          <w:moveTo w:id="346" w:author="Nicholas Poggioli" w:date="2024-10-30T12:11:00Z" w16du:dateUtc="2024-10-30T16:11:00Z"/>
          <w:rFonts w:cs="Times New Roman"/>
          <w:szCs w:val="24"/>
        </w:rPr>
      </w:pPr>
      <w:moveTo w:id="347" w:author="Nicholas Poggioli" w:date="2024-10-30T12:11:00Z" w16du:dateUtc="2024-10-30T16:11:00Z">
        <w:r w:rsidRPr="005834B0">
          <w:rPr>
            <w:rFonts w:cs="Times New Roman"/>
            <w:szCs w:val="24"/>
          </w:rPr>
          <w:t xml:space="preserve">Biodiversity bonds </w:t>
        </w:r>
        <w:r w:rsidRPr="005834B0">
          <w:fldChar w:fldCharType="begin"/>
        </w:r>
        <w:r w:rsidRPr="005834B0">
          <w:rPr>
            <w:rFonts w:cs="Times New Roman"/>
            <w:szCs w:val="24"/>
          </w:rPr>
          <w:instrText>HYPERLINK "https://am.pictet/en/belgium/global-articles/2024/monthly-markets-views/fixed-income/biodiversity-bonds"</w:instrText>
        </w:r>
      </w:moveTo>
      <w:ins w:id="348" w:author="Nicholas Poggioli" w:date="2024-10-30T12:11:00Z" w16du:dateUtc="2024-10-30T16:11:00Z"/>
      <w:moveTo w:id="349" w:author="Nicholas Poggioli" w:date="2024-10-30T12:11:00Z" w16du:dateUtc="2024-10-30T16:11:00Z">
        <w:r w:rsidRPr="005834B0">
          <w:fldChar w:fldCharType="separate"/>
        </w:r>
        <w:r w:rsidRPr="005834B0">
          <w:rPr>
            <w:rStyle w:val="Hyperlink"/>
            <w:rFonts w:cs="Times New Roman"/>
            <w:szCs w:val="24"/>
          </w:rPr>
          <w:t>https://am.pictet/en/belgium/global-articles/2024/monthly-markets-views/fixed-income/biodiversity-bonds</w:t>
        </w:r>
        <w:r w:rsidRPr="005834B0">
          <w:rPr>
            <w:rStyle w:val="Hyperlink"/>
            <w:rFonts w:cs="Times New Roman"/>
            <w:szCs w:val="24"/>
          </w:rPr>
          <w:fldChar w:fldCharType="end"/>
        </w:r>
        <w:r w:rsidRPr="005834B0">
          <w:rPr>
            <w:rFonts w:cs="Times New Roman"/>
            <w:szCs w:val="24"/>
          </w:rPr>
          <w:t xml:space="preserve"> </w:t>
        </w:r>
      </w:moveTo>
    </w:p>
    <w:moveToRangeEnd w:id="308"/>
    <w:p w14:paraId="32C7719E" w14:textId="242033FA" w:rsidR="004C1257" w:rsidRPr="005834B0" w:rsidRDefault="0011202C" w:rsidP="0011202C">
      <w:pPr>
        <w:pStyle w:val="Heading1"/>
        <w:rPr>
          <w:rFonts w:cs="Times New Roman"/>
          <w:szCs w:val="24"/>
        </w:rPr>
      </w:pPr>
      <w:r w:rsidRPr="005834B0">
        <w:rPr>
          <w:rFonts w:cs="Times New Roman"/>
          <w:szCs w:val="24"/>
        </w:rPr>
        <w:t>Outstanding Research Needs</w:t>
      </w:r>
    </w:p>
    <w:p w14:paraId="0F9F8669" w14:textId="0BB8EA3F" w:rsidR="00AE5832" w:rsidRPr="005834B0" w:rsidRDefault="00AE5832" w:rsidP="0011202C">
      <w:pPr>
        <w:pStyle w:val="Heading2"/>
        <w:rPr>
          <w:rFonts w:cs="Times New Roman"/>
        </w:rPr>
      </w:pPr>
      <w:r w:rsidRPr="005834B0">
        <w:rPr>
          <w:rFonts w:cs="Times New Roman"/>
        </w:rPr>
        <w:t>Business or industry level impacts</w:t>
      </w:r>
    </w:p>
    <w:p w14:paraId="0277E24B" w14:textId="6713BF7E" w:rsidR="00A918D0" w:rsidRPr="005834B0" w:rsidRDefault="00A918D0" w:rsidP="0045465B">
      <w:pPr>
        <w:pStyle w:val="ListParagraph"/>
        <w:numPr>
          <w:ilvl w:val="0"/>
          <w:numId w:val="12"/>
        </w:numPr>
        <w:spacing w:line="276" w:lineRule="auto"/>
        <w:contextualSpacing w:val="0"/>
        <w:rPr>
          <w:rFonts w:cs="Times New Roman"/>
          <w:szCs w:val="24"/>
        </w:rPr>
      </w:pPr>
      <w:r w:rsidRPr="005834B0">
        <w:rPr>
          <w:rFonts w:cs="Times New Roman"/>
          <w:szCs w:val="24"/>
        </w:rPr>
        <w:t xml:space="preserve">See p. 1377 in White et al. </w:t>
      </w:r>
      <w:r w:rsidRPr="005834B0">
        <w:rPr>
          <w:rFonts w:cs="Times New Roman"/>
          <w:szCs w:val="24"/>
        </w:rPr>
        <w:fldChar w:fldCharType="begin"/>
      </w:r>
      <w:r w:rsidR="000375EE" w:rsidRPr="005834B0">
        <w:rPr>
          <w:rFonts w:cs="Times New Roman"/>
          <w:szCs w:val="24"/>
        </w:rPr>
        <w:instrText xml:space="preserve"> ADDIN ZOTERO_ITEM CSL_CITATION {"citationID":"vklx4RTL","properties":{"formattedCitation":"(White et al., 2024)","plainCitation":"(White et al., 2024)","noteIndex":0},"citationItems":[{"id":25291,"uris":["http://zotero.org/users/6190607/items/KVWXJQI6"],"itemData":{"id":25291,"type":"article-journal","abstract":"Biodiversity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rsidRPr="005834B0">
        <w:rPr>
          <w:rFonts w:cs="Times New Roman"/>
          <w:szCs w:val="24"/>
        </w:rPr>
        <w:fldChar w:fldCharType="separate"/>
      </w:r>
      <w:r w:rsidR="0011202C" w:rsidRPr="005834B0">
        <w:rPr>
          <w:rFonts w:cs="Times New Roman"/>
          <w:szCs w:val="24"/>
        </w:rPr>
        <w:t>(White et al., 2024)</w:t>
      </w:r>
      <w:r w:rsidRPr="005834B0">
        <w:rPr>
          <w:rFonts w:cs="Times New Roman"/>
          <w:szCs w:val="24"/>
        </w:rPr>
        <w:fldChar w:fldCharType="end"/>
      </w:r>
    </w:p>
    <w:p w14:paraId="75F432BF" w14:textId="26CC30C6" w:rsidR="00AE5832" w:rsidRPr="005834B0" w:rsidRDefault="00AE5832" w:rsidP="0045465B">
      <w:pPr>
        <w:pStyle w:val="ListParagraph"/>
        <w:numPr>
          <w:ilvl w:val="0"/>
          <w:numId w:val="12"/>
        </w:numPr>
        <w:spacing w:line="276" w:lineRule="auto"/>
        <w:contextualSpacing w:val="0"/>
        <w:rPr>
          <w:rFonts w:cs="Times New Roman"/>
          <w:szCs w:val="24"/>
        </w:rPr>
      </w:pPr>
      <w:r w:rsidRPr="005834B0">
        <w:rPr>
          <w:rFonts w:cs="Times New Roman"/>
          <w:szCs w:val="24"/>
        </w:rPr>
        <w:t xml:space="preserve">Irvine-Broque, A., &amp; Dempsey, J. (2023). Risky business: Protecting nature, protecting wealth? </w:t>
      </w:r>
      <w:r w:rsidRPr="005834B0">
        <w:rPr>
          <w:rFonts w:cs="Times New Roman"/>
          <w:i/>
          <w:iCs/>
          <w:szCs w:val="24"/>
        </w:rPr>
        <w:t>Conservation Letters</w:t>
      </w:r>
      <w:r w:rsidRPr="005834B0">
        <w:rPr>
          <w:rFonts w:cs="Times New Roman"/>
          <w:szCs w:val="24"/>
        </w:rPr>
        <w:t xml:space="preserve">, </w:t>
      </w:r>
      <w:r w:rsidRPr="005834B0">
        <w:rPr>
          <w:rFonts w:cs="Times New Roman"/>
          <w:i/>
          <w:iCs/>
          <w:szCs w:val="24"/>
        </w:rPr>
        <w:t>n/a</w:t>
      </w:r>
      <w:r w:rsidRPr="005834B0">
        <w:rPr>
          <w:rFonts w:cs="Times New Roman"/>
          <w:szCs w:val="24"/>
        </w:rPr>
        <w:t xml:space="preserve">(n/a), e12969. </w:t>
      </w:r>
      <w:hyperlink r:id="rId17" w:history="1">
        <w:r w:rsidRPr="005834B0">
          <w:rPr>
            <w:rStyle w:val="Hyperlink"/>
            <w:rFonts w:cs="Times New Roman"/>
            <w:szCs w:val="24"/>
          </w:rPr>
          <w:t>https://doi.org/10.1111/conl.12969</w:t>
        </w:r>
      </w:hyperlink>
    </w:p>
    <w:p w14:paraId="344BC9F7" w14:textId="45F650CD" w:rsidR="00AE5832" w:rsidRPr="005834B0" w:rsidRDefault="00AE5832" w:rsidP="0045465B">
      <w:pPr>
        <w:pStyle w:val="ListParagraph"/>
        <w:numPr>
          <w:ilvl w:val="0"/>
          <w:numId w:val="12"/>
        </w:numPr>
        <w:spacing w:line="276" w:lineRule="auto"/>
        <w:contextualSpacing w:val="0"/>
        <w:rPr>
          <w:rFonts w:cs="Times New Roman"/>
          <w:szCs w:val="24"/>
        </w:rPr>
      </w:pPr>
      <w:r w:rsidRPr="005834B0">
        <w:rPr>
          <w:rFonts w:cs="Times New Roman"/>
          <w:szCs w:val="24"/>
        </w:rPr>
        <w:fldChar w:fldCharType="begin"/>
      </w:r>
      <w:r w:rsidR="000375EE" w:rsidRPr="005834B0">
        <w:rPr>
          <w:rFonts w:cs="Times New Roman"/>
          <w:szCs w:val="24"/>
        </w:rPr>
        <w:instrText xml:space="preserve"> ADDIN ZOTERO_ITEM CSL_CITATION {"citationID":"g3Al96G3","properties":{"formattedCitation":"(Roome, 1998)","plainCitation":"(Roome, 1998)","noteIndex":0},"citationItems":[{"id":2614,"uris":["http://zotero.org/users/6190607/items/XT6DDZJD"],"itemData":{"id":2614,"type":"book","note":"Citation Key: Roome1998","publisher":"Island Press","title":"Sustainability Strategies for Industry: The Future of Corporate Practice","author":[{"family":"Roome","given":"Nigel"}],"editor":[{"family":"Roome","given":"Nigel"}],"issued":{"date-parts":[["1998"]]}}}],"schema":"https://github.com/citation-style-language/schema/raw/master/csl-citation.json"} </w:instrText>
      </w:r>
      <w:r w:rsidRPr="005834B0">
        <w:rPr>
          <w:rFonts w:cs="Times New Roman"/>
          <w:szCs w:val="24"/>
        </w:rPr>
        <w:fldChar w:fldCharType="separate"/>
      </w:r>
      <w:r w:rsidR="0011202C" w:rsidRPr="005834B0">
        <w:rPr>
          <w:rFonts w:cs="Times New Roman"/>
          <w:szCs w:val="24"/>
        </w:rPr>
        <w:t>(Roome, 1998)</w:t>
      </w:r>
      <w:r w:rsidRPr="005834B0">
        <w:rPr>
          <w:rFonts w:cs="Times New Roman"/>
          <w:szCs w:val="24"/>
        </w:rPr>
        <w:fldChar w:fldCharType="end"/>
      </w:r>
      <w:r w:rsidRPr="005834B0">
        <w:rPr>
          <w:rFonts w:cs="Times New Roman"/>
          <w:szCs w:val="24"/>
        </w:rPr>
        <w:t>: Sustainability strategies for industry</w:t>
      </w:r>
    </w:p>
    <w:p w14:paraId="0D6C2D0F" w14:textId="4BAE5B1E" w:rsidR="00AE5832" w:rsidRPr="005834B0" w:rsidRDefault="00AE5832" w:rsidP="0011202C">
      <w:pPr>
        <w:pStyle w:val="Heading2"/>
        <w:rPr>
          <w:rFonts w:cs="Times New Roman"/>
        </w:rPr>
      </w:pPr>
      <w:r w:rsidRPr="005834B0">
        <w:rPr>
          <w:rFonts w:cs="Times New Roman"/>
        </w:rPr>
        <w:t>Ecosystem-level thinking</w:t>
      </w:r>
    </w:p>
    <w:p w14:paraId="596C553B" w14:textId="417B7C52" w:rsidR="00AE5832" w:rsidRPr="005834B0" w:rsidRDefault="00AE5832" w:rsidP="0045465B">
      <w:pPr>
        <w:pStyle w:val="ListParagraph"/>
        <w:numPr>
          <w:ilvl w:val="0"/>
          <w:numId w:val="12"/>
        </w:numPr>
        <w:spacing w:line="276" w:lineRule="auto"/>
        <w:contextualSpacing w:val="0"/>
        <w:rPr>
          <w:rFonts w:cs="Times New Roman"/>
          <w:szCs w:val="24"/>
        </w:rPr>
      </w:pPr>
      <w:r w:rsidRPr="005834B0">
        <w:rPr>
          <w:rFonts w:cs="Times New Roman"/>
          <w:szCs w:val="24"/>
        </w:rPr>
        <w:fldChar w:fldCharType="begin"/>
      </w:r>
      <w:r w:rsidR="000375EE" w:rsidRPr="005834B0">
        <w:rPr>
          <w:rFonts w:cs="Times New Roman"/>
          <w:szCs w:val="24"/>
        </w:rPr>
        <w:instrText xml:space="preserve"> ADDIN ZOTERO_ITEM CSL_CITATION {"citationID":"IbslYcHl","properties":{"formattedCitation":"(WCMC, 2023)","plainCitation":"(WCMC, 2023)","noteIndex":0},"citationItems":[{"id":24824,"uris":["http://zotero.org/users/6190607/items/9HJZABRR"],"itemData":{"id":24824,"type":"webpage","abstract":"UNEP-WCMC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rsidRPr="005834B0">
        <w:rPr>
          <w:rFonts w:cs="Times New Roman"/>
          <w:szCs w:val="24"/>
        </w:rPr>
        <w:fldChar w:fldCharType="separate"/>
      </w:r>
      <w:r w:rsidR="0011202C" w:rsidRPr="005834B0">
        <w:rPr>
          <w:rFonts w:cs="Times New Roman"/>
          <w:szCs w:val="24"/>
        </w:rPr>
        <w:t>(WCMC, 2023)</w:t>
      </w:r>
      <w:r w:rsidRPr="005834B0">
        <w:rPr>
          <w:rFonts w:cs="Times New Roman"/>
          <w:szCs w:val="24"/>
        </w:rPr>
        <w:fldChar w:fldCharType="end"/>
      </w:r>
    </w:p>
    <w:p w14:paraId="12D850C6" w14:textId="77777777" w:rsidR="00AE5832" w:rsidRPr="005834B0" w:rsidRDefault="00AE5832" w:rsidP="008319C1">
      <w:pPr>
        <w:spacing w:line="276" w:lineRule="auto"/>
        <w:rPr>
          <w:rFonts w:cs="Times New Roman"/>
          <w:szCs w:val="24"/>
        </w:rPr>
      </w:pPr>
    </w:p>
    <w:p w14:paraId="4B9FBF53" w14:textId="77777777" w:rsidR="004C1257" w:rsidRPr="005834B0" w:rsidRDefault="004C1257" w:rsidP="0011202C">
      <w:pPr>
        <w:pStyle w:val="Heading1"/>
        <w:rPr>
          <w:rFonts w:cs="Times New Roman"/>
          <w:szCs w:val="24"/>
        </w:rPr>
        <w:sectPr w:rsidR="004C1257" w:rsidRPr="005834B0" w:rsidSect="008A338C">
          <w:headerReference w:type="default" r:id="rId18"/>
          <w:type w:val="evenPage"/>
          <w:pgSz w:w="12240" w:h="15840"/>
          <w:pgMar w:top="1440" w:right="1440" w:bottom="1440" w:left="1440" w:header="720" w:footer="720" w:gutter="0"/>
          <w:cols w:space="720"/>
          <w:docGrid w:linePitch="360"/>
        </w:sectPr>
      </w:pPr>
    </w:p>
    <w:p w14:paraId="0E620B70" w14:textId="0185197C" w:rsidR="000813CC" w:rsidRPr="005834B0" w:rsidRDefault="000813CC" w:rsidP="0011202C">
      <w:pPr>
        <w:pStyle w:val="Heading1"/>
        <w:rPr>
          <w:rFonts w:cs="Times New Roman"/>
          <w:szCs w:val="24"/>
        </w:rPr>
      </w:pPr>
      <w:r w:rsidRPr="005834B0">
        <w:rPr>
          <w:rFonts w:cs="Times New Roman"/>
          <w:szCs w:val="24"/>
        </w:rPr>
        <w:lastRenderedPageBreak/>
        <w:t>References</w:t>
      </w:r>
    </w:p>
    <w:p w14:paraId="0E7F8D66" w14:textId="77777777" w:rsidR="0011202C" w:rsidRPr="005834B0" w:rsidRDefault="000813CC" w:rsidP="0011202C">
      <w:pPr>
        <w:pStyle w:val="Bibliography"/>
        <w:rPr>
          <w:rFonts w:cs="Times New Roman"/>
          <w:szCs w:val="24"/>
        </w:rPr>
      </w:pPr>
      <w:r w:rsidRPr="005834B0">
        <w:rPr>
          <w:rFonts w:cs="Times New Roman"/>
          <w:szCs w:val="24"/>
        </w:rPr>
        <w:fldChar w:fldCharType="begin"/>
      </w:r>
      <w:r w:rsidR="0011202C" w:rsidRPr="005834B0">
        <w:rPr>
          <w:rFonts w:cs="Times New Roman"/>
          <w:szCs w:val="24"/>
        </w:rPr>
        <w:instrText xml:space="preserve"> ADDIN ZOTERO_BIBL {"uncited":[],"omitted":[],"custom":[]} CSL_BIBLIOGRAPHY </w:instrText>
      </w:r>
      <w:r w:rsidRPr="005834B0">
        <w:rPr>
          <w:rFonts w:cs="Times New Roman"/>
          <w:szCs w:val="24"/>
        </w:rPr>
        <w:fldChar w:fldCharType="separate"/>
      </w:r>
      <w:r w:rsidR="0011202C" w:rsidRPr="005834B0">
        <w:rPr>
          <w:rFonts w:cs="Times New Roman"/>
          <w:szCs w:val="24"/>
        </w:rPr>
        <w:t xml:space="preserve">Ben Rejeb-Mzah, I., Jaubert, N., Mrabet, H., &amp; Vincent, A. (2024). </w:t>
      </w:r>
      <w:r w:rsidR="0011202C" w:rsidRPr="005834B0">
        <w:rPr>
          <w:rFonts w:cs="Times New Roman"/>
          <w:i/>
          <w:iCs/>
          <w:szCs w:val="24"/>
        </w:rPr>
        <w:t>Quantifying Biodiversity Loss Risk: Biodiversity intactness indices</w:t>
      </w:r>
      <w:r w:rsidR="0011202C" w:rsidRPr="005834B0">
        <w:rPr>
          <w:rFonts w:cs="Times New Roman"/>
          <w:szCs w:val="24"/>
        </w:rPr>
        <w:t xml:space="preserve"> (SSRN Scholarly Paper No. 4888492). https://papers.ssrn.com/abstract=4888492</w:t>
      </w:r>
    </w:p>
    <w:p w14:paraId="4E6029C4" w14:textId="77777777" w:rsidR="0011202C" w:rsidRPr="005834B0" w:rsidRDefault="0011202C" w:rsidP="0011202C">
      <w:pPr>
        <w:pStyle w:val="Bibliography"/>
        <w:rPr>
          <w:rFonts w:cs="Times New Roman"/>
          <w:szCs w:val="24"/>
        </w:rPr>
      </w:pPr>
      <w:r w:rsidRPr="005834B0">
        <w:rPr>
          <w:rFonts w:cs="Times New Roman"/>
          <w:szCs w:val="24"/>
        </w:rPr>
        <w:t xml:space="preserve">Berrisford, K. (2021, December 21). </w:t>
      </w:r>
      <w:r w:rsidRPr="005834B0">
        <w:rPr>
          <w:rFonts w:cs="Times New Roman"/>
          <w:i/>
          <w:iCs/>
          <w:szCs w:val="24"/>
        </w:rPr>
        <w:t>A Simple and Visual Definition of Biodiversity</w:t>
      </w:r>
      <w:r w:rsidRPr="005834B0">
        <w:rPr>
          <w:rFonts w:cs="Times New Roman"/>
          <w:szCs w:val="24"/>
        </w:rPr>
        <w:t>. Network for Business Sustainability. https://www.nbs.net/articles/a-simple-and-visual-definition-of-biodiversity</w:t>
      </w:r>
    </w:p>
    <w:p w14:paraId="5A2F2862" w14:textId="77777777" w:rsidR="0011202C" w:rsidRPr="005834B0" w:rsidRDefault="0011202C" w:rsidP="0011202C">
      <w:pPr>
        <w:pStyle w:val="Bibliography"/>
        <w:rPr>
          <w:rFonts w:cs="Times New Roman"/>
          <w:szCs w:val="24"/>
        </w:rPr>
      </w:pPr>
      <w:r w:rsidRPr="005834B0">
        <w:rPr>
          <w:rFonts w:cs="Times New Roman"/>
          <w:szCs w:val="24"/>
        </w:rPr>
        <w:t xml:space="preserve">CBD. (2022, December 19). </w:t>
      </w:r>
      <w:r w:rsidRPr="005834B0">
        <w:rPr>
          <w:rFonts w:cs="Times New Roman"/>
          <w:i/>
          <w:iCs/>
          <w:szCs w:val="24"/>
        </w:rPr>
        <w:t>15/4.</w:t>
      </w:r>
      <w:r w:rsidRPr="005834B0">
        <w:rPr>
          <w:rFonts w:cs="Times New Roman"/>
          <w:i/>
          <w:iCs/>
          <w:szCs w:val="24"/>
        </w:rPr>
        <w:tab/>
        <w:t>Kunming-Montreal Global Biodiversity Framework</w:t>
      </w:r>
      <w:r w:rsidRPr="005834B0">
        <w:rPr>
          <w:rFonts w:cs="Times New Roman"/>
          <w:szCs w:val="24"/>
        </w:rPr>
        <w:t>. https://www.cbd.int/doc/decisions/cop-15/cop-15-dec-04-en.pdf</w:t>
      </w:r>
    </w:p>
    <w:p w14:paraId="5E2D0BD2" w14:textId="77777777" w:rsidR="0011202C" w:rsidRPr="005834B0" w:rsidRDefault="0011202C" w:rsidP="0011202C">
      <w:pPr>
        <w:pStyle w:val="Bibliography"/>
        <w:rPr>
          <w:rFonts w:cs="Times New Roman"/>
          <w:szCs w:val="24"/>
        </w:rPr>
      </w:pPr>
      <w:r w:rsidRPr="005834B0">
        <w:rPr>
          <w:rFonts w:cs="Times New Roman"/>
          <w:szCs w:val="24"/>
        </w:rPr>
        <w:t xml:space="preserve">Evison, W., &amp; Knight, C. (2010). </w:t>
      </w:r>
      <w:r w:rsidRPr="005834B0">
        <w:rPr>
          <w:rFonts w:cs="Times New Roman"/>
          <w:i/>
          <w:iCs/>
          <w:szCs w:val="24"/>
        </w:rPr>
        <w:t>Biodiversity and business risk</w:t>
      </w:r>
      <w:r w:rsidRPr="005834B0">
        <w:rPr>
          <w:rFonts w:cs="Times New Roman"/>
          <w:szCs w:val="24"/>
        </w:rPr>
        <w:t>. PricewaterhouseCoopers and the World Economic Forum.</w:t>
      </w:r>
    </w:p>
    <w:p w14:paraId="012B576D" w14:textId="77777777" w:rsidR="0011202C" w:rsidRPr="005834B0" w:rsidRDefault="0011202C" w:rsidP="0011202C">
      <w:pPr>
        <w:pStyle w:val="Bibliography"/>
        <w:rPr>
          <w:rFonts w:cs="Times New Roman"/>
          <w:szCs w:val="24"/>
        </w:rPr>
      </w:pPr>
      <w:r w:rsidRPr="005834B0">
        <w:rPr>
          <w:rFonts w:cs="Times New Roman"/>
          <w:szCs w:val="24"/>
        </w:rPr>
        <w:t xml:space="preserve">Galusky, W. J. (2000). The Promise of Conservation Biology: The Professional and Political Challenges of an Explicitly Normative Science. </w:t>
      </w:r>
      <w:r w:rsidRPr="005834B0">
        <w:rPr>
          <w:rFonts w:cs="Times New Roman"/>
          <w:i/>
          <w:iCs/>
          <w:szCs w:val="24"/>
        </w:rPr>
        <w:t>Organization &amp; Environment</w:t>
      </w:r>
      <w:r w:rsidRPr="005834B0">
        <w:rPr>
          <w:rFonts w:cs="Times New Roman"/>
          <w:szCs w:val="24"/>
        </w:rPr>
        <w:t xml:space="preserve">, </w:t>
      </w:r>
      <w:r w:rsidRPr="005834B0">
        <w:rPr>
          <w:rFonts w:cs="Times New Roman"/>
          <w:i/>
          <w:iCs/>
          <w:szCs w:val="24"/>
        </w:rPr>
        <w:t>13</w:t>
      </w:r>
      <w:r w:rsidRPr="005834B0">
        <w:rPr>
          <w:rFonts w:cs="Times New Roman"/>
          <w:szCs w:val="24"/>
        </w:rPr>
        <w:t>(2), 226–232. https://doi.org/10.1177/1086026600132008</w:t>
      </w:r>
    </w:p>
    <w:p w14:paraId="76C5A5CB" w14:textId="77777777" w:rsidR="0011202C" w:rsidRPr="005834B0" w:rsidRDefault="0011202C" w:rsidP="0011202C">
      <w:pPr>
        <w:pStyle w:val="Bibliography"/>
        <w:rPr>
          <w:rFonts w:cs="Times New Roman"/>
          <w:szCs w:val="24"/>
        </w:rPr>
      </w:pPr>
      <w:r w:rsidRPr="005834B0">
        <w:rPr>
          <w:rFonts w:cs="Times New Roman"/>
          <w:szCs w:val="24"/>
        </w:rPr>
        <w:t xml:space="preserve">Gann, G. D., McDonald, T., Walder, B., Aronson, J., Nelson, C. R., Jonson, J., Hallett, J. G., Eisenberg, C., Guariguata, M. R., Liu, J., Hua, F., Echeverría, C., Gonzales, E., Shaw, N., Decleer, K., &amp; Dixon, K. W. (2019). International principles and standards for the practice of ecological restoration. Second edition. </w:t>
      </w:r>
      <w:r w:rsidRPr="005834B0">
        <w:rPr>
          <w:rFonts w:cs="Times New Roman"/>
          <w:i/>
          <w:iCs/>
          <w:szCs w:val="24"/>
        </w:rPr>
        <w:t>Restoration Ecology</w:t>
      </w:r>
      <w:r w:rsidRPr="005834B0">
        <w:rPr>
          <w:rFonts w:cs="Times New Roman"/>
          <w:szCs w:val="24"/>
        </w:rPr>
        <w:t xml:space="preserve">, </w:t>
      </w:r>
      <w:r w:rsidRPr="005834B0">
        <w:rPr>
          <w:rFonts w:cs="Times New Roman"/>
          <w:i/>
          <w:iCs/>
          <w:szCs w:val="24"/>
        </w:rPr>
        <w:t>27</w:t>
      </w:r>
      <w:r w:rsidRPr="005834B0">
        <w:rPr>
          <w:rFonts w:cs="Times New Roman"/>
          <w:szCs w:val="24"/>
        </w:rPr>
        <w:t>(S1). https://doi.org/10.1111/rec.13035</w:t>
      </w:r>
    </w:p>
    <w:p w14:paraId="17765B9B" w14:textId="77777777" w:rsidR="0011202C" w:rsidRPr="005834B0" w:rsidRDefault="0011202C" w:rsidP="0011202C">
      <w:pPr>
        <w:pStyle w:val="Bibliography"/>
        <w:rPr>
          <w:rFonts w:cs="Times New Roman"/>
          <w:szCs w:val="24"/>
        </w:rPr>
      </w:pPr>
      <w:r w:rsidRPr="005834B0">
        <w:rPr>
          <w:rFonts w:cs="Times New Roman"/>
          <w:szCs w:val="24"/>
        </w:rPr>
        <w:t xml:space="preserve">Hanson, C., Ranganathan, J., Iceland, C., &amp; Finisdore, J. (2012). </w:t>
      </w:r>
      <w:r w:rsidRPr="005834B0">
        <w:rPr>
          <w:rFonts w:cs="Times New Roman"/>
          <w:i/>
          <w:iCs/>
          <w:szCs w:val="24"/>
        </w:rPr>
        <w:t>The corporate ecosystem services review: Guidelines for identifying business risks and opportunities arising from ecosystem change. Version 2.0</w:t>
      </w:r>
      <w:r w:rsidRPr="005834B0">
        <w:rPr>
          <w:rFonts w:cs="Times New Roman"/>
          <w:szCs w:val="24"/>
        </w:rPr>
        <w:t xml:space="preserve"> (p. 48). World Resources Institute. https://www.wri.org/research/corporate-ecosystem-services-review</w:t>
      </w:r>
    </w:p>
    <w:p w14:paraId="32A4F5E4" w14:textId="77777777" w:rsidR="0011202C" w:rsidRPr="005834B0" w:rsidRDefault="0011202C" w:rsidP="0011202C">
      <w:pPr>
        <w:pStyle w:val="Bibliography"/>
        <w:rPr>
          <w:rFonts w:cs="Times New Roman"/>
          <w:szCs w:val="24"/>
        </w:rPr>
      </w:pPr>
      <w:r w:rsidRPr="005834B0">
        <w:rPr>
          <w:rFonts w:cs="Times New Roman"/>
          <w:szCs w:val="24"/>
        </w:rPr>
        <w:t xml:space="preserve">Kedward, K., Ryan-Collins, J., &amp; Chenet, H. (2020). </w:t>
      </w:r>
      <w:r w:rsidRPr="005834B0">
        <w:rPr>
          <w:rFonts w:cs="Times New Roman"/>
          <w:i/>
          <w:iCs/>
          <w:szCs w:val="24"/>
        </w:rPr>
        <w:t>Managing nature-related  financial risks: A precautionary  policy approach for central  banks and financial supervisors</w:t>
      </w:r>
      <w:r w:rsidRPr="005834B0">
        <w:rPr>
          <w:rFonts w:cs="Times New Roman"/>
          <w:szCs w:val="24"/>
        </w:rPr>
        <w:t xml:space="preserve"> [Working Paper]. https://www.ucl.ac.uk/bartlett/public-purpose/publications/2020/aug/managing-nature-related-financial-risks</w:t>
      </w:r>
    </w:p>
    <w:p w14:paraId="7D7A0896" w14:textId="77777777" w:rsidR="0011202C" w:rsidRPr="005834B0" w:rsidRDefault="0011202C" w:rsidP="0011202C">
      <w:pPr>
        <w:pStyle w:val="Bibliography"/>
        <w:rPr>
          <w:rFonts w:cs="Times New Roman"/>
          <w:szCs w:val="24"/>
        </w:rPr>
      </w:pPr>
      <w:r w:rsidRPr="005834B0">
        <w:rPr>
          <w:rFonts w:cs="Times New Roman"/>
          <w:szCs w:val="24"/>
        </w:rPr>
        <w:lastRenderedPageBreak/>
        <w:t xml:space="preserve">Kedward, K., Ryan-Collins, J., &amp; Chenet, H. (2022). Biodiversity loss and climate change interactions: Financial stability implications for central banks and financial supervisors. </w:t>
      </w:r>
      <w:r w:rsidRPr="005834B0">
        <w:rPr>
          <w:rFonts w:cs="Times New Roman"/>
          <w:i/>
          <w:iCs/>
          <w:szCs w:val="24"/>
        </w:rPr>
        <w:t>Climate Policy</w:t>
      </w:r>
      <w:r w:rsidRPr="005834B0">
        <w:rPr>
          <w:rFonts w:cs="Times New Roman"/>
          <w:szCs w:val="24"/>
        </w:rPr>
        <w:t>, 1–19. https://doi.org/10.1080/14693062.2022.2107475</w:t>
      </w:r>
    </w:p>
    <w:p w14:paraId="4DA85DC0" w14:textId="77777777" w:rsidR="0011202C" w:rsidRPr="005834B0" w:rsidRDefault="0011202C" w:rsidP="0011202C">
      <w:pPr>
        <w:pStyle w:val="Bibliography"/>
        <w:rPr>
          <w:rFonts w:cs="Times New Roman"/>
          <w:szCs w:val="24"/>
        </w:rPr>
      </w:pPr>
      <w:r w:rsidRPr="005834B0">
        <w:rPr>
          <w:rFonts w:cs="Times New Roman"/>
          <w:szCs w:val="24"/>
        </w:rPr>
        <w:t xml:space="preserve">Panwar, R., Ober, H., &amp; Pinkse, J. (2023). The uncomfortable relationship between business and biodiversity: Advancing research on business strategies for biodiversity protection. </w:t>
      </w:r>
      <w:r w:rsidRPr="005834B0">
        <w:rPr>
          <w:rFonts w:cs="Times New Roman"/>
          <w:i/>
          <w:iCs/>
          <w:szCs w:val="24"/>
        </w:rPr>
        <w:t>Business Strategy and the Environment</w:t>
      </w:r>
      <w:r w:rsidRPr="005834B0">
        <w:rPr>
          <w:rFonts w:cs="Times New Roman"/>
          <w:szCs w:val="24"/>
        </w:rPr>
        <w:t xml:space="preserve">, </w:t>
      </w:r>
      <w:r w:rsidRPr="005834B0">
        <w:rPr>
          <w:rFonts w:cs="Times New Roman"/>
          <w:i/>
          <w:iCs/>
          <w:szCs w:val="24"/>
        </w:rPr>
        <w:t>32</w:t>
      </w:r>
      <w:r w:rsidRPr="005834B0">
        <w:rPr>
          <w:rFonts w:cs="Times New Roman"/>
          <w:szCs w:val="24"/>
        </w:rPr>
        <w:t>(5), 2541–2647. https://doi.org/10.1002/bse.3139</w:t>
      </w:r>
    </w:p>
    <w:p w14:paraId="4F2160F2" w14:textId="77777777" w:rsidR="0011202C" w:rsidRPr="005834B0" w:rsidRDefault="0011202C" w:rsidP="0011202C">
      <w:pPr>
        <w:pStyle w:val="Bibliography"/>
        <w:rPr>
          <w:rFonts w:cs="Times New Roman"/>
          <w:szCs w:val="24"/>
        </w:rPr>
      </w:pPr>
      <w:r w:rsidRPr="005834B0">
        <w:rPr>
          <w:rFonts w:cs="Times New Roman"/>
          <w:szCs w:val="24"/>
        </w:rPr>
        <w:t xml:space="preserve">Roome, N. (1998). </w:t>
      </w:r>
      <w:r w:rsidRPr="005834B0">
        <w:rPr>
          <w:rFonts w:cs="Times New Roman"/>
          <w:i/>
          <w:iCs/>
          <w:szCs w:val="24"/>
        </w:rPr>
        <w:t>Sustainability Strategies for Industry: The Future of Corporate Practice</w:t>
      </w:r>
      <w:r w:rsidRPr="005834B0">
        <w:rPr>
          <w:rFonts w:cs="Times New Roman"/>
          <w:szCs w:val="24"/>
        </w:rPr>
        <w:t xml:space="preserve"> (N. Roome, Ed.). Island Press.</w:t>
      </w:r>
    </w:p>
    <w:p w14:paraId="4E9107B8" w14:textId="77777777" w:rsidR="0011202C" w:rsidRPr="005834B0" w:rsidRDefault="0011202C" w:rsidP="0011202C">
      <w:pPr>
        <w:pStyle w:val="Bibliography"/>
        <w:rPr>
          <w:rFonts w:cs="Times New Roman"/>
          <w:szCs w:val="24"/>
        </w:rPr>
      </w:pPr>
      <w:r w:rsidRPr="005834B0">
        <w:rPr>
          <w:rFonts w:cs="Times New Roman"/>
          <w:szCs w:val="24"/>
        </w:rPr>
        <w:t xml:space="preserve">Roome, N. (2011). Looking Back, Thinking Forward: Distinguishing Between Weak and Strong Sustainability. In </w:t>
      </w:r>
      <w:r w:rsidRPr="005834B0">
        <w:rPr>
          <w:rFonts w:cs="Times New Roman"/>
          <w:i/>
          <w:iCs/>
          <w:szCs w:val="24"/>
        </w:rPr>
        <w:t>The Oxford Handbook of Business and the Natural Environment</w:t>
      </w:r>
      <w:r w:rsidRPr="005834B0">
        <w:rPr>
          <w:rFonts w:cs="Times New Roman"/>
          <w:szCs w:val="24"/>
        </w:rPr>
        <w:t>. Oxford University Press. https://doi.org/10.1093/oxfordhb/9780199584451.003.0034</w:t>
      </w:r>
    </w:p>
    <w:p w14:paraId="2CE1F596" w14:textId="77777777" w:rsidR="0011202C" w:rsidRPr="005834B0" w:rsidRDefault="0011202C" w:rsidP="0011202C">
      <w:pPr>
        <w:pStyle w:val="Bibliography"/>
        <w:rPr>
          <w:rFonts w:cs="Times New Roman"/>
          <w:szCs w:val="24"/>
        </w:rPr>
      </w:pPr>
      <w:r w:rsidRPr="005834B0">
        <w:rPr>
          <w:rFonts w:cs="Times New Roman"/>
          <w:szCs w:val="24"/>
        </w:rPr>
        <w:t xml:space="preserve">Secretariat of the Convention on Biological Diversity. (1992, May 22). </w:t>
      </w:r>
      <w:r w:rsidRPr="005834B0">
        <w:rPr>
          <w:rFonts w:cs="Times New Roman"/>
          <w:i/>
          <w:iCs/>
          <w:szCs w:val="24"/>
        </w:rPr>
        <w:t>Convention on Biological Diversity: Text and Annexes</w:t>
      </w:r>
      <w:r w:rsidRPr="005834B0">
        <w:rPr>
          <w:rFonts w:cs="Times New Roman"/>
          <w:szCs w:val="24"/>
        </w:rPr>
        <w:t>.</w:t>
      </w:r>
    </w:p>
    <w:p w14:paraId="739749DD" w14:textId="77777777" w:rsidR="0011202C" w:rsidRPr="005834B0" w:rsidRDefault="0011202C" w:rsidP="0011202C">
      <w:pPr>
        <w:pStyle w:val="Bibliography"/>
        <w:rPr>
          <w:rFonts w:cs="Times New Roman"/>
          <w:szCs w:val="24"/>
        </w:rPr>
      </w:pPr>
      <w:r w:rsidRPr="005834B0">
        <w:rPr>
          <w:rFonts w:cs="Times New Roman"/>
          <w:szCs w:val="24"/>
        </w:rPr>
        <w:t xml:space="preserve">Swaney, J. A., &amp; Olson, P. I. (1992). The Economics of Biodiversity: Lives and Lifestyles. </w:t>
      </w:r>
      <w:r w:rsidRPr="005834B0">
        <w:rPr>
          <w:rFonts w:cs="Times New Roman"/>
          <w:i/>
          <w:iCs/>
          <w:szCs w:val="24"/>
        </w:rPr>
        <w:t>Journal of Economic Issues</w:t>
      </w:r>
      <w:r w:rsidRPr="005834B0">
        <w:rPr>
          <w:rFonts w:cs="Times New Roman"/>
          <w:szCs w:val="24"/>
        </w:rPr>
        <w:t xml:space="preserve">, </w:t>
      </w:r>
      <w:r w:rsidRPr="005834B0">
        <w:rPr>
          <w:rFonts w:cs="Times New Roman"/>
          <w:i/>
          <w:iCs/>
          <w:szCs w:val="24"/>
        </w:rPr>
        <w:t>XXVI</w:t>
      </w:r>
      <w:r w:rsidRPr="005834B0">
        <w:rPr>
          <w:rFonts w:cs="Times New Roman"/>
          <w:szCs w:val="24"/>
        </w:rPr>
        <w:t>(1), 1–25.</w:t>
      </w:r>
    </w:p>
    <w:p w14:paraId="0DF9A357" w14:textId="77777777" w:rsidR="0011202C" w:rsidRPr="005834B0" w:rsidRDefault="0011202C" w:rsidP="0011202C">
      <w:pPr>
        <w:pStyle w:val="Bibliography"/>
        <w:rPr>
          <w:rFonts w:cs="Times New Roman"/>
          <w:szCs w:val="24"/>
        </w:rPr>
      </w:pPr>
      <w:r w:rsidRPr="005834B0">
        <w:rPr>
          <w:rFonts w:cs="Times New Roman"/>
          <w:szCs w:val="24"/>
        </w:rPr>
        <w:t xml:space="preserve">TEEB. (2010). </w:t>
      </w:r>
      <w:r w:rsidRPr="005834B0">
        <w:rPr>
          <w:rFonts w:cs="Times New Roman"/>
          <w:i/>
          <w:iCs/>
          <w:szCs w:val="24"/>
        </w:rPr>
        <w:t>The Economics of Ecosystems and Biodiversity in Business and Enterprise.</w:t>
      </w:r>
      <w:r w:rsidRPr="005834B0">
        <w:rPr>
          <w:rFonts w:cs="Times New Roman"/>
          <w:szCs w:val="24"/>
        </w:rPr>
        <w:t xml:space="preserve"> https://teebweb.org/publications/teeb-for/business-and-enterprise/</w:t>
      </w:r>
    </w:p>
    <w:p w14:paraId="3CFC046B" w14:textId="77777777" w:rsidR="0011202C" w:rsidRPr="005834B0" w:rsidRDefault="0011202C" w:rsidP="0011202C">
      <w:pPr>
        <w:pStyle w:val="Bibliography"/>
        <w:rPr>
          <w:rFonts w:cs="Times New Roman"/>
          <w:szCs w:val="24"/>
        </w:rPr>
      </w:pPr>
      <w:r w:rsidRPr="005834B0">
        <w:rPr>
          <w:rFonts w:cs="Times New Roman"/>
          <w:szCs w:val="24"/>
        </w:rPr>
        <w:t xml:space="preserve">United Nations. (1992). </w:t>
      </w:r>
      <w:r w:rsidRPr="005834B0">
        <w:rPr>
          <w:rFonts w:cs="Times New Roman"/>
          <w:i/>
          <w:iCs/>
          <w:szCs w:val="24"/>
        </w:rPr>
        <w:t>Convention on Biological Diversity</w:t>
      </w:r>
      <w:r w:rsidRPr="005834B0">
        <w:rPr>
          <w:rFonts w:cs="Times New Roman"/>
          <w:szCs w:val="24"/>
        </w:rPr>
        <w:t>. https://www.cbd.int/convention/text/</w:t>
      </w:r>
    </w:p>
    <w:p w14:paraId="2B423F1C" w14:textId="77777777" w:rsidR="0011202C" w:rsidRPr="005834B0" w:rsidRDefault="0011202C" w:rsidP="0011202C">
      <w:pPr>
        <w:pStyle w:val="Bibliography"/>
        <w:rPr>
          <w:rFonts w:cs="Times New Roman"/>
          <w:szCs w:val="24"/>
        </w:rPr>
      </w:pPr>
      <w:r w:rsidRPr="005834B0">
        <w:rPr>
          <w:rFonts w:cs="Times New Roman"/>
          <w:szCs w:val="24"/>
        </w:rPr>
        <w:t xml:space="preserve">UNWCED. (1987). </w:t>
      </w:r>
      <w:r w:rsidRPr="005834B0">
        <w:rPr>
          <w:rFonts w:cs="Times New Roman"/>
          <w:i/>
          <w:iCs/>
          <w:szCs w:val="24"/>
        </w:rPr>
        <w:t>Our Common Future</w:t>
      </w:r>
      <w:r w:rsidRPr="005834B0">
        <w:rPr>
          <w:rFonts w:cs="Times New Roman"/>
          <w:szCs w:val="24"/>
        </w:rPr>
        <w:t>. Oxford University Press.</w:t>
      </w:r>
    </w:p>
    <w:p w14:paraId="277BDE87" w14:textId="77777777" w:rsidR="0011202C" w:rsidRPr="005834B0" w:rsidRDefault="0011202C" w:rsidP="0011202C">
      <w:pPr>
        <w:pStyle w:val="Bibliography"/>
        <w:rPr>
          <w:rFonts w:cs="Times New Roman"/>
          <w:szCs w:val="24"/>
        </w:rPr>
      </w:pPr>
      <w:r w:rsidRPr="005834B0">
        <w:rPr>
          <w:rFonts w:cs="Times New Roman"/>
          <w:szCs w:val="24"/>
        </w:rPr>
        <w:t xml:space="preserve">WBCSD. (2024). </w:t>
      </w:r>
      <w:r w:rsidRPr="005834B0">
        <w:rPr>
          <w:rFonts w:cs="Times New Roman"/>
          <w:i/>
          <w:iCs/>
          <w:szCs w:val="24"/>
        </w:rPr>
        <w:t>One Planet Business for Biodiversity (OP2B) – WBCSD</w:t>
      </w:r>
      <w:r w:rsidRPr="005834B0">
        <w:rPr>
          <w:rFonts w:cs="Times New Roman"/>
          <w:szCs w:val="24"/>
        </w:rPr>
        <w:t>. https://www.wbcsd.org/actions/one-planet-business-for-biodiversity-op2b/</w:t>
      </w:r>
    </w:p>
    <w:p w14:paraId="5614B436" w14:textId="77777777" w:rsidR="0011202C" w:rsidRPr="005834B0" w:rsidRDefault="0011202C" w:rsidP="0011202C">
      <w:pPr>
        <w:pStyle w:val="Bibliography"/>
        <w:rPr>
          <w:rFonts w:cs="Times New Roman"/>
          <w:szCs w:val="24"/>
        </w:rPr>
      </w:pPr>
      <w:r w:rsidRPr="005834B0">
        <w:rPr>
          <w:rFonts w:cs="Times New Roman"/>
          <w:szCs w:val="24"/>
        </w:rPr>
        <w:lastRenderedPageBreak/>
        <w:t xml:space="preserve">WCMC. (2023, November). </w:t>
      </w:r>
      <w:r w:rsidRPr="005834B0">
        <w:rPr>
          <w:rFonts w:cs="Times New Roman"/>
          <w:i/>
          <w:iCs/>
          <w:szCs w:val="24"/>
        </w:rPr>
        <w:t>Towards ecosystem-level thinking by the private sector</w:t>
      </w:r>
      <w:r w:rsidRPr="005834B0">
        <w:rPr>
          <w:rFonts w:cs="Times New Roman"/>
          <w:szCs w:val="24"/>
        </w:rPr>
        <w:t>. UNEP-WCMC. http://production-wordpress.unep-wcmc.org/towards-ecosystem-level-thinking-by-the-private-sector/</w:t>
      </w:r>
    </w:p>
    <w:p w14:paraId="73526D48" w14:textId="77777777" w:rsidR="0011202C" w:rsidRPr="005834B0" w:rsidRDefault="0011202C" w:rsidP="0011202C">
      <w:pPr>
        <w:pStyle w:val="Bibliography"/>
        <w:rPr>
          <w:rFonts w:cs="Times New Roman"/>
          <w:szCs w:val="24"/>
        </w:rPr>
      </w:pPr>
      <w:r w:rsidRPr="005834B0">
        <w:rPr>
          <w:rFonts w:cs="Times New Roman"/>
          <w:szCs w:val="24"/>
        </w:rPr>
        <w:t xml:space="preserve">Western, D. (1992). The Biodiversity Crisis: A Challenge for Biology. </w:t>
      </w:r>
      <w:r w:rsidRPr="005834B0">
        <w:rPr>
          <w:rFonts w:cs="Times New Roman"/>
          <w:i/>
          <w:iCs/>
          <w:szCs w:val="24"/>
        </w:rPr>
        <w:t>Oikos</w:t>
      </w:r>
      <w:r w:rsidRPr="005834B0">
        <w:rPr>
          <w:rFonts w:cs="Times New Roman"/>
          <w:szCs w:val="24"/>
        </w:rPr>
        <w:t xml:space="preserve">, </w:t>
      </w:r>
      <w:r w:rsidRPr="005834B0">
        <w:rPr>
          <w:rFonts w:cs="Times New Roman"/>
          <w:i/>
          <w:iCs/>
          <w:szCs w:val="24"/>
        </w:rPr>
        <w:t>63</w:t>
      </w:r>
      <w:r w:rsidRPr="005834B0">
        <w:rPr>
          <w:rFonts w:cs="Times New Roman"/>
          <w:szCs w:val="24"/>
        </w:rPr>
        <w:t>(1), 29–38. https://doi.org/10.2307/3545513</w:t>
      </w:r>
    </w:p>
    <w:p w14:paraId="3C37520D" w14:textId="77777777" w:rsidR="0011202C" w:rsidRPr="005834B0" w:rsidRDefault="0011202C" w:rsidP="0011202C">
      <w:pPr>
        <w:pStyle w:val="Bibliography"/>
        <w:rPr>
          <w:rFonts w:cs="Times New Roman"/>
          <w:szCs w:val="24"/>
        </w:rPr>
      </w:pPr>
      <w:r w:rsidRPr="005834B0">
        <w:rPr>
          <w:rFonts w:cs="Times New Roman"/>
          <w:szCs w:val="24"/>
        </w:rPr>
        <w:t xml:space="preserve">Westley, F. (1997). “Not on Our Watch”: The Biodiversity Crisis and Global Collaboration Response. </w:t>
      </w:r>
      <w:r w:rsidRPr="005834B0">
        <w:rPr>
          <w:rFonts w:cs="Times New Roman"/>
          <w:i/>
          <w:iCs/>
          <w:szCs w:val="24"/>
        </w:rPr>
        <w:t>Organization &amp; Environment</w:t>
      </w:r>
      <w:r w:rsidRPr="005834B0">
        <w:rPr>
          <w:rFonts w:cs="Times New Roman"/>
          <w:szCs w:val="24"/>
        </w:rPr>
        <w:t xml:space="preserve">, </w:t>
      </w:r>
      <w:r w:rsidRPr="005834B0">
        <w:rPr>
          <w:rFonts w:cs="Times New Roman"/>
          <w:i/>
          <w:iCs/>
          <w:szCs w:val="24"/>
        </w:rPr>
        <w:t>10</w:t>
      </w:r>
      <w:r w:rsidRPr="005834B0">
        <w:rPr>
          <w:rFonts w:cs="Times New Roman"/>
          <w:szCs w:val="24"/>
        </w:rPr>
        <w:t>(4), 342–360. https://doi.org/10.1177/192181069701000402</w:t>
      </w:r>
    </w:p>
    <w:p w14:paraId="31538FF8" w14:textId="77777777" w:rsidR="0011202C" w:rsidRPr="005834B0" w:rsidRDefault="0011202C" w:rsidP="0011202C">
      <w:pPr>
        <w:pStyle w:val="Bibliography"/>
        <w:rPr>
          <w:rFonts w:cs="Times New Roman"/>
          <w:szCs w:val="24"/>
        </w:rPr>
      </w:pPr>
      <w:r w:rsidRPr="005834B0">
        <w:rPr>
          <w:rFonts w:cs="Times New Roman"/>
          <w:szCs w:val="24"/>
        </w:rPr>
        <w:t xml:space="preserve">White, T. B., Bromwich, T., Bang, A., Bennun, L., Bull, J., Clark, M., Milner-Gulland, E. J., Prescott, G. W., &amp; Starkey, M. (2024). The “Nature-Positive” Journey for Business: A Conceptual Research Agenda to Guide Contributions to Societal Biodiversity Goals. </w:t>
      </w:r>
      <w:r w:rsidRPr="005834B0">
        <w:rPr>
          <w:rFonts w:cs="Times New Roman"/>
          <w:i/>
          <w:iCs/>
          <w:szCs w:val="24"/>
        </w:rPr>
        <w:t>One Earth</w:t>
      </w:r>
      <w:r w:rsidRPr="005834B0">
        <w:rPr>
          <w:rFonts w:cs="Times New Roman"/>
          <w:szCs w:val="24"/>
        </w:rPr>
        <w:t xml:space="preserve">, </w:t>
      </w:r>
      <w:r w:rsidRPr="005834B0">
        <w:rPr>
          <w:rFonts w:cs="Times New Roman"/>
          <w:i/>
          <w:iCs/>
          <w:szCs w:val="24"/>
        </w:rPr>
        <w:t>7</w:t>
      </w:r>
      <w:r w:rsidRPr="005834B0">
        <w:rPr>
          <w:rFonts w:cs="Times New Roman"/>
          <w:szCs w:val="24"/>
        </w:rPr>
        <w:t>(8), 1373–1386. https://doi.org/10.1016/j.oneear.2024.07.003</w:t>
      </w:r>
    </w:p>
    <w:p w14:paraId="1B4CCB2E" w14:textId="03D9AD90" w:rsidR="000813CC" w:rsidRPr="005834B0" w:rsidRDefault="000813CC" w:rsidP="008319C1">
      <w:pPr>
        <w:spacing w:line="276" w:lineRule="auto"/>
        <w:rPr>
          <w:rFonts w:cs="Times New Roman"/>
          <w:szCs w:val="24"/>
        </w:rPr>
      </w:pPr>
      <w:r w:rsidRPr="005834B0">
        <w:rPr>
          <w:rFonts w:cs="Times New Roman"/>
          <w:szCs w:val="24"/>
        </w:rPr>
        <w:fldChar w:fldCharType="end"/>
      </w:r>
    </w:p>
    <w:sectPr w:rsidR="000813CC" w:rsidRPr="00583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3B9B1" w14:textId="77777777" w:rsidR="00545123" w:rsidRDefault="00545123" w:rsidP="007F09FC">
      <w:r>
        <w:separator/>
      </w:r>
    </w:p>
  </w:endnote>
  <w:endnote w:type="continuationSeparator" w:id="0">
    <w:p w14:paraId="6F05E491" w14:textId="77777777" w:rsidR="00545123" w:rsidRDefault="00545123" w:rsidP="007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C9151" w14:textId="77777777" w:rsidR="00545123" w:rsidRDefault="00545123" w:rsidP="007F09FC">
      <w:r>
        <w:separator/>
      </w:r>
    </w:p>
  </w:footnote>
  <w:footnote w:type="continuationSeparator" w:id="0">
    <w:p w14:paraId="7A21C6A1" w14:textId="77777777" w:rsidR="00545123" w:rsidRDefault="00545123" w:rsidP="007F0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CFE31" w14:textId="1362CB1D" w:rsidR="008556A2" w:rsidRDefault="008556A2">
    <w:pPr>
      <w:pStyle w:val="Header"/>
    </w:pPr>
    <w:ins w:id="350" w:author="Nicholas Poggioli" w:date="2024-11-01T14:15:00Z" w16du:dateUtc="2024-11-01T18:15:00Z">
      <w:r>
        <w:t>BUSINESS AND BIODIVERSITY</w:t>
      </w:r>
    </w:ins>
    <w:ins w:id="351" w:author="Nicholas Poggioli" w:date="2024-11-01T14:16:00Z" w16du:dateUtc="2024-11-01T18:16:00Z">
      <w:r w:rsidR="0007380B">
        <w:t xml:space="preserve"> - OUTLINE</w:t>
      </w:r>
    </w:ins>
    <w:ins w:id="352" w:author="Nicholas Poggioli" w:date="2024-11-01T14:15:00Z" w16du:dateUtc="2024-11-01T18:15:00Z">
      <w:r>
        <w:tab/>
      </w:r>
      <w:r>
        <w:tab/>
      </w:r>
      <w:r>
        <w:fldChar w:fldCharType="begin"/>
      </w:r>
      <w:r>
        <w:instrText xml:space="preserve"> PAGE   \* MERGEFORMAT </w:instrText>
      </w:r>
      <w:r>
        <w:fldChar w:fldCharType="separate"/>
      </w:r>
      <w:r>
        <w:rPr>
          <w:noProof/>
        </w:rPr>
        <w:t>1</w:t>
      </w:r>
      <w:r>
        <w:rPr>
          <w:noProof/>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14F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76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DD9"/>
    <w:multiLevelType w:val="hybridMultilevel"/>
    <w:tmpl w:val="49FCB914"/>
    <w:lvl w:ilvl="0" w:tplc="6388BE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52A"/>
    <w:multiLevelType w:val="hybridMultilevel"/>
    <w:tmpl w:val="EE46B604"/>
    <w:lvl w:ilvl="0" w:tplc="6388B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8E7"/>
    <w:multiLevelType w:val="hybridMultilevel"/>
    <w:tmpl w:val="1714CC2C"/>
    <w:lvl w:ilvl="0" w:tplc="A366F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E205A1"/>
    <w:multiLevelType w:val="hybridMultilevel"/>
    <w:tmpl w:val="3586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44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562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3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E04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21498">
    <w:abstractNumId w:val="0"/>
  </w:num>
  <w:num w:numId="2" w16cid:durableId="1385982432">
    <w:abstractNumId w:val="1"/>
  </w:num>
  <w:num w:numId="3" w16cid:durableId="1272392571">
    <w:abstractNumId w:val="5"/>
  </w:num>
  <w:num w:numId="4" w16cid:durableId="2092195991">
    <w:abstractNumId w:val="7"/>
  </w:num>
  <w:num w:numId="5" w16cid:durableId="529731256">
    <w:abstractNumId w:val="9"/>
  </w:num>
  <w:num w:numId="6" w16cid:durableId="1917280871">
    <w:abstractNumId w:val="11"/>
  </w:num>
  <w:num w:numId="7" w16cid:durableId="1262379269">
    <w:abstractNumId w:val="8"/>
  </w:num>
  <w:num w:numId="8" w16cid:durableId="1461650343">
    <w:abstractNumId w:val="10"/>
  </w:num>
  <w:num w:numId="9" w16cid:durableId="1834374321">
    <w:abstractNumId w:val="6"/>
  </w:num>
  <w:num w:numId="10" w16cid:durableId="416099985">
    <w:abstractNumId w:val="3"/>
  </w:num>
  <w:num w:numId="11" w16cid:durableId="128058290">
    <w:abstractNumId w:val="4"/>
  </w:num>
  <w:num w:numId="12" w16cid:durableId="19571800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holas Poggioli">
    <w15:presenceInfo w15:providerId="None" w15:userId="Nicholas Poggi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C3"/>
    <w:rsid w:val="00023B01"/>
    <w:rsid w:val="00026B07"/>
    <w:rsid w:val="000312BB"/>
    <w:rsid w:val="000375EE"/>
    <w:rsid w:val="000447D9"/>
    <w:rsid w:val="00061A29"/>
    <w:rsid w:val="0007380B"/>
    <w:rsid w:val="000813CC"/>
    <w:rsid w:val="00094A74"/>
    <w:rsid w:val="000B4D1A"/>
    <w:rsid w:val="000E20DC"/>
    <w:rsid w:val="00101272"/>
    <w:rsid w:val="0011202C"/>
    <w:rsid w:val="00112833"/>
    <w:rsid w:val="001A1E83"/>
    <w:rsid w:val="001A2679"/>
    <w:rsid w:val="001C153A"/>
    <w:rsid w:val="001C3477"/>
    <w:rsid w:val="001F0D19"/>
    <w:rsid w:val="00211D27"/>
    <w:rsid w:val="00214984"/>
    <w:rsid w:val="00221370"/>
    <w:rsid w:val="002360DD"/>
    <w:rsid w:val="00236D34"/>
    <w:rsid w:val="00296801"/>
    <w:rsid w:val="002B0EAD"/>
    <w:rsid w:val="002C6EDA"/>
    <w:rsid w:val="002C6FC1"/>
    <w:rsid w:val="003357A0"/>
    <w:rsid w:val="00344635"/>
    <w:rsid w:val="00380960"/>
    <w:rsid w:val="00380980"/>
    <w:rsid w:val="003D4CCC"/>
    <w:rsid w:val="003E45F4"/>
    <w:rsid w:val="003F4903"/>
    <w:rsid w:val="004453C0"/>
    <w:rsid w:val="0045465B"/>
    <w:rsid w:val="004604FF"/>
    <w:rsid w:val="004746B9"/>
    <w:rsid w:val="00476A3F"/>
    <w:rsid w:val="00481A43"/>
    <w:rsid w:val="004B37AC"/>
    <w:rsid w:val="004C1257"/>
    <w:rsid w:val="004E145C"/>
    <w:rsid w:val="00535162"/>
    <w:rsid w:val="00545123"/>
    <w:rsid w:val="00560444"/>
    <w:rsid w:val="0056730C"/>
    <w:rsid w:val="00574A10"/>
    <w:rsid w:val="005834B0"/>
    <w:rsid w:val="00591863"/>
    <w:rsid w:val="00595963"/>
    <w:rsid w:val="00610F39"/>
    <w:rsid w:val="0066594B"/>
    <w:rsid w:val="006A1110"/>
    <w:rsid w:val="006C12C3"/>
    <w:rsid w:val="006D1DEF"/>
    <w:rsid w:val="006E4859"/>
    <w:rsid w:val="00706414"/>
    <w:rsid w:val="00777ACE"/>
    <w:rsid w:val="0078350D"/>
    <w:rsid w:val="00785A4C"/>
    <w:rsid w:val="007A1B51"/>
    <w:rsid w:val="007A5BC7"/>
    <w:rsid w:val="007C07B2"/>
    <w:rsid w:val="007C57BF"/>
    <w:rsid w:val="007E2645"/>
    <w:rsid w:val="007E5707"/>
    <w:rsid w:val="007F09FC"/>
    <w:rsid w:val="008319C1"/>
    <w:rsid w:val="0085543F"/>
    <w:rsid w:val="008556A2"/>
    <w:rsid w:val="008866F5"/>
    <w:rsid w:val="008A338C"/>
    <w:rsid w:val="008D3966"/>
    <w:rsid w:val="00946C1B"/>
    <w:rsid w:val="009B6120"/>
    <w:rsid w:val="009C35F0"/>
    <w:rsid w:val="009D0BE4"/>
    <w:rsid w:val="009E39ED"/>
    <w:rsid w:val="009F3677"/>
    <w:rsid w:val="00A13382"/>
    <w:rsid w:val="00A31CEF"/>
    <w:rsid w:val="00A4201E"/>
    <w:rsid w:val="00A52DC3"/>
    <w:rsid w:val="00A70611"/>
    <w:rsid w:val="00A81E74"/>
    <w:rsid w:val="00A918D0"/>
    <w:rsid w:val="00A94BF0"/>
    <w:rsid w:val="00A97971"/>
    <w:rsid w:val="00AB1696"/>
    <w:rsid w:val="00AD5948"/>
    <w:rsid w:val="00AE104A"/>
    <w:rsid w:val="00AE5832"/>
    <w:rsid w:val="00B3187E"/>
    <w:rsid w:val="00B526A3"/>
    <w:rsid w:val="00B54568"/>
    <w:rsid w:val="00B6055C"/>
    <w:rsid w:val="00B720E0"/>
    <w:rsid w:val="00B75216"/>
    <w:rsid w:val="00B754E9"/>
    <w:rsid w:val="00B9384A"/>
    <w:rsid w:val="00B94FE5"/>
    <w:rsid w:val="00BB1C5D"/>
    <w:rsid w:val="00BB63FB"/>
    <w:rsid w:val="00BC7025"/>
    <w:rsid w:val="00BD676B"/>
    <w:rsid w:val="00C20502"/>
    <w:rsid w:val="00C23525"/>
    <w:rsid w:val="00C638E0"/>
    <w:rsid w:val="00C74D5C"/>
    <w:rsid w:val="00C9645E"/>
    <w:rsid w:val="00CA35BC"/>
    <w:rsid w:val="00CE2916"/>
    <w:rsid w:val="00CF39D4"/>
    <w:rsid w:val="00D4125E"/>
    <w:rsid w:val="00D6663D"/>
    <w:rsid w:val="00D837D8"/>
    <w:rsid w:val="00DD0760"/>
    <w:rsid w:val="00DD1F00"/>
    <w:rsid w:val="00E14C4C"/>
    <w:rsid w:val="00E24673"/>
    <w:rsid w:val="00E24773"/>
    <w:rsid w:val="00E34464"/>
    <w:rsid w:val="00E46095"/>
    <w:rsid w:val="00E6611D"/>
    <w:rsid w:val="00E726B2"/>
    <w:rsid w:val="00E80DCB"/>
    <w:rsid w:val="00E90BA6"/>
    <w:rsid w:val="00EB3A16"/>
    <w:rsid w:val="00EE00C7"/>
    <w:rsid w:val="00EE492C"/>
    <w:rsid w:val="00F10028"/>
    <w:rsid w:val="00F23D91"/>
    <w:rsid w:val="00F32076"/>
    <w:rsid w:val="00F3782B"/>
    <w:rsid w:val="00F41AB7"/>
    <w:rsid w:val="00F62845"/>
    <w:rsid w:val="00F75CD8"/>
    <w:rsid w:val="00F949DE"/>
    <w:rsid w:val="00F95F64"/>
    <w:rsid w:val="00FA005B"/>
    <w:rsid w:val="00FC7CAC"/>
    <w:rsid w:val="00FE6061"/>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A85"/>
  <w15:chartTrackingRefBased/>
  <w15:docId w15:val="{6673836D-A991-495D-A0A8-857EBF7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4B0"/>
    <w:pPr>
      <w:spacing w:after="240" w:line="360" w:lineRule="auto"/>
    </w:pPr>
    <w:rPr>
      <w:rFonts w:ascii="Times New Roman" w:hAnsi="Times New Roman"/>
      <w:sz w:val="24"/>
    </w:rPr>
  </w:style>
  <w:style w:type="paragraph" w:styleId="Heading1">
    <w:name w:val="heading 1"/>
    <w:basedOn w:val="Normal"/>
    <w:next w:val="Normal"/>
    <w:link w:val="Heading1Char"/>
    <w:uiPriority w:val="9"/>
    <w:qFormat/>
    <w:rsid w:val="0011202C"/>
    <w:pPr>
      <w:jc w:val="center"/>
      <w:outlineLvl w:val="0"/>
    </w:pPr>
    <w:rPr>
      <w:b/>
      <w:bCs/>
    </w:rPr>
  </w:style>
  <w:style w:type="paragraph" w:styleId="Heading2">
    <w:name w:val="heading 2"/>
    <w:basedOn w:val="Normal"/>
    <w:next w:val="Normal"/>
    <w:link w:val="Heading2Char"/>
    <w:uiPriority w:val="9"/>
    <w:unhideWhenUsed/>
    <w:qFormat/>
    <w:rsid w:val="0011202C"/>
    <w:pPr>
      <w:keepNext/>
      <w:keepLines/>
      <w:spacing w:before="160" w:after="80"/>
      <w:outlineLvl w:val="1"/>
    </w:pPr>
    <w:rPr>
      <w:rFonts w:eastAsiaTheme="majorEastAsia" w:cs="Arial"/>
      <w:b/>
      <w:bCs/>
      <w:szCs w:val="24"/>
    </w:rPr>
  </w:style>
  <w:style w:type="paragraph" w:styleId="Heading3">
    <w:name w:val="heading 3"/>
    <w:basedOn w:val="Heading2"/>
    <w:next w:val="Normal"/>
    <w:link w:val="Heading3Char"/>
    <w:uiPriority w:val="9"/>
    <w:unhideWhenUsed/>
    <w:qFormat/>
    <w:rsid w:val="00094A74"/>
    <w:pPr>
      <w:outlineLvl w:val="2"/>
    </w:pPr>
    <w:rPr>
      <w:rFonts w:cs="Times New Roman"/>
      <w:i/>
      <w:iCs/>
    </w:rPr>
  </w:style>
  <w:style w:type="paragraph" w:styleId="Heading4">
    <w:name w:val="heading 4"/>
    <w:basedOn w:val="Normal"/>
    <w:next w:val="Normal"/>
    <w:link w:val="Heading4Char"/>
    <w:uiPriority w:val="9"/>
    <w:semiHidden/>
    <w:unhideWhenUsed/>
    <w:qFormat/>
    <w:rsid w:val="00A5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5C"/>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6055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11202C"/>
    <w:rPr>
      <w:b/>
      <w:bCs/>
      <w:sz w:val="24"/>
    </w:rPr>
  </w:style>
  <w:style w:type="paragraph" w:styleId="Quote">
    <w:name w:val="Quote"/>
    <w:basedOn w:val="Normal"/>
    <w:next w:val="Normal"/>
    <w:link w:val="QuoteChar"/>
    <w:uiPriority w:val="29"/>
    <w:qFormat/>
    <w:rsid w:val="007A5BC7"/>
    <w:pPr>
      <w:spacing w:before="200"/>
      <w:ind w:left="720" w:right="720"/>
      <w:jc w:val="both"/>
    </w:pPr>
    <w:rPr>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rsid w:val="0011202C"/>
    <w:rPr>
      <w:rFonts w:eastAsiaTheme="majorEastAsia" w:cs="Arial"/>
      <w:b/>
      <w:bCs/>
      <w:sz w:val="24"/>
      <w:szCs w:val="24"/>
    </w:rPr>
  </w:style>
  <w:style w:type="character" w:customStyle="1" w:styleId="Heading3Char">
    <w:name w:val="Heading 3 Char"/>
    <w:basedOn w:val="DefaultParagraphFont"/>
    <w:link w:val="Heading3"/>
    <w:uiPriority w:val="9"/>
    <w:rsid w:val="00094A74"/>
    <w:rPr>
      <w:rFonts w:ascii="Times New Roman" w:eastAsiaTheme="majorEastAsia" w:hAnsi="Times New Roman" w:cs="Times New Roman"/>
      <w:b/>
      <w:bCs/>
      <w:i/>
      <w:iCs/>
      <w:sz w:val="24"/>
      <w:szCs w:val="24"/>
    </w:rPr>
  </w:style>
  <w:style w:type="character" w:customStyle="1" w:styleId="Heading4Char">
    <w:name w:val="Heading 4 Char"/>
    <w:basedOn w:val="DefaultParagraphFont"/>
    <w:link w:val="Heading4"/>
    <w:uiPriority w:val="9"/>
    <w:semiHidden/>
    <w:rsid w:val="00A52DC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52DC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52DC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52DC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52DC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52DC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5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C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52DC3"/>
    <w:pPr>
      <w:ind w:left="720"/>
      <w:contextualSpacing/>
    </w:pPr>
  </w:style>
  <w:style w:type="character" w:styleId="IntenseEmphasis">
    <w:name w:val="Intense Emphasis"/>
    <w:basedOn w:val="DefaultParagraphFont"/>
    <w:uiPriority w:val="21"/>
    <w:qFormat/>
    <w:rsid w:val="00A52DC3"/>
    <w:rPr>
      <w:i/>
      <w:iCs/>
      <w:color w:val="0F4761" w:themeColor="accent1" w:themeShade="BF"/>
    </w:rPr>
  </w:style>
  <w:style w:type="paragraph" w:styleId="IntenseQuote">
    <w:name w:val="Intense Quote"/>
    <w:basedOn w:val="Normal"/>
    <w:next w:val="Normal"/>
    <w:link w:val="IntenseQuoteChar"/>
    <w:uiPriority w:val="30"/>
    <w:qFormat/>
    <w:rsid w:val="00A5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C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52DC3"/>
    <w:rPr>
      <w:b/>
      <w:bCs/>
      <w:smallCaps/>
      <w:color w:val="0F4761" w:themeColor="accent1" w:themeShade="BF"/>
      <w:spacing w:val="5"/>
    </w:rPr>
  </w:style>
  <w:style w:type="paragraph" w:styleId="Bibliography">
    <w:name w:val="Bibliography"/>
    <w:basedOn w:val="Normal"/>
    <w:next w:val="Normal"/>
    <w:uiPriority w:val="37"/>
    <w:unhideWhenUsed/>
    <w:rsid w:val="000813CC"/>
    <w:pPr>
      <w:ind w:left="720" w:hanging="720"/>
    </w:pPr>
  </w:style>
  <w:style w:type="character" w:styleId="Hyperlink">
    <w:name w:val="Hyperlink"/>
    <w:basedOn w:val="DefaultParagraphFont"/>
    <w:uiPriority w:val="99"/>
    <w:unhideWhenUsed/>
    <w:rsid w:val="000813CC"/>
    <w:rPr>
      <w:color w:val="0000FF"/>
      <w:u w:val="single"/>
    </w:rPr>
  </w:style>
  <w:style w:type="character" w:styleId="CommentReference">
    <w:name w:val="annotation reference"/>
    <w:basedOn w:val="DefaultParagraphFont"/>
    <w:uiPriority w:val="99"/>
    <w:semiHidden/>
    <w:unhideWhenUsed/>
    <w:rsid w:val="002360DD"/>
    <w:rPr>
      <w:sz w:val="16"/>
      <w:szCs w:val="16"/>
    </w:rPr>
  </w:style>
  <w:style w:type="paragraph" w:styleId="CommentText">
    <w:name w:val="annotation text"/>
    <w:basedOn w:val="Normal"/>
    <w:link w:val="CommentTextChar"/>
    <w:uiPriority w:val="99"/>
    <w:unhideWhenUsed/>
    <w:rsid w:val="002360DD"/>
    <w:rPr>
      <w:sz w:val="20"/>
      <w:szCs w:val="20"/>
    </w:rPr>
  </w:style>
  <w:style w:type="character" w:customStyle="1" w:styleId="CommentTextChar">
    <w:name w:val="Comment Text Char"/>
    <w:basedOn w:val="DefaultParagraphFont"/>
    <w:link w:val="CommentText"/>
    <w:uiPriority w:val="99"/>
    <w:rsid w:val="002360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0DD"/>
    <w:rPr>
      <w:b/>
      <w:bCs/>
    </w:rPr>
  </w:style>
  <w:style w:type="character" w:customStyle="1" w:styleId="CommentSubjectChar">
    <w:name w:val="Comment Subject Char"/>
    <w:basedOn w:val="CommentTextChar"/>
    <w:link w:val="CommentSubject"/>
    <w:uiPriority w:val="99"/>
    <w:semiHidden/>
    <w:rsid w:val="002360DD"/>
    <w:rPr>
      <w:rFonts w:ascii="Times New Roman" w:hAnsi="Times New Roman"/>
      <w:b/>
      <w:bCs/>
      <w:sz w:val="20"/>
      <w:szCs w:val="20"/>
    </w:rPr>
  </w:style>
  <w:style w:type="character" w:styleId="UnresolvedMention">
    <w:name w:val="Unresolved Mention"/>
    <w:basedOn w:val="DefaultParagraphFont"/>
    <w:uiPriority w:val="99"/>
    <w:semiHidden/>
    <w:unhideWhenUsed/>
    <w:rsid w:val="008866F5"/>
    <w:rPr>
      <w:color w:val="605E5C"/>
      <w:shd w:val="clear" w:color="auto" w:fill="E1DFDD"/>
    </w:rPr>
  </w:style>
  <w:style w:type="character" w:styleId="FollowedHyperlink">
    <w:name w:val="FollowedHyperlink"/>
    <w:basedOn w:val="DefaultParagraphFont"/>
    <w:uiPriority w:val="99"/>
    <w:semiHidden/>
    <w:unhideWhenUsed/>
    <w:rsid w:val="00026B07"/>
    <w:rPr>
      <w:color w:val="96607D" w:themeColor="followedHyperlink"/>
      <w:u w:val="single"/>
    </w:rPr>
  </w:style>
  <w:style w:type="paragraph" w:styleId="FootnoteText">
    <w:name w:val="footnote text"/>
    <w:basedOn w:val="Normal"/>
    <w:link w:val="FootnoteTextChar"/>
    <w:uiPriority w:val="99"/>
    <w:semiHidden/>
    <w:unhideWhenUsed/>
    <w:rsid w:val="007F09FC"/>
    <w:rPr>
      <w:sz w:val="20"/>
      <w:szCs w:val="20"/>
    </w:rPr>
  </w:style>
  <w:style w:type="character" w:customStyle="1" w:styleId="FootnoteTextChar">
    <w:name w:val="Footnote Text Char"/>
    <w:basedOn w:val="DefaultParagraphFont"/>
    <w:link w:val="FootnoteText"/>
    <w:uiPriority w:val="99"/>
    <w:semiHidden/>
    <w:rsid w:val="007F09FC"/>
    <w:rPr>
      <w:rFonts w:ascii="Arial" w:hAnsi="Arial"/>
      <w:sz w:val="20"/>
      <w:szCs w:val="20"/>
    </w:rPr>
  </w:style>
  <w:style w:type="character" w:styleId="FootnoteReference">
    <w:name w:val="footnote reference"/>
    <w:basedOn w:val="DefaultParagraphFont"/>
    <w:uiPriority w:val="99"/>
    <w:semiHidden/>
    <w:unhideWhenUsed/>
    <w:rsid w:val="007F09FC"/>
    <w:rPr>
      <w:vertAlign w:val="superscript"/>
    </w:rPr>
  </w:style>
  <w:style w:type="paragraph" w:styleId="Revision">
    <w:name w:val="Revision"/>
    <w:hidden/>
    <w:uiPriority w:val="99"/>
    <w:semiHidden/>
    <w:rsid w:val="00094A74"/>
    <w:pPr>
      <w:spacing w:after="0" w:line="240" w:lineRule="auto"/>
    </w:pPr>
    <w:rPr>
      <w:rFonts w:ascii="Times New Roman" w:hAnsi="Times New Roman"/>
      <w:sz w:val="24"/>
    </w:rPr>
  </w:style>
  <w:style w:type="paragraph" w:styleId="Header">
    <w:name w:val="header"/>
    <w:basedOn w:val="Normal"/>
    <w:link w:val="HeaderChar"/>
    <w:uiPriority w:val="99"/>
    <w:unhideWhenUsed/>
    <w:rsid w:val="00855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6A2"/>
    <w:rPr>
      <w:rFonts w:ascii="Times New Roman" w:hAnsi="Times New Roman"/>
      <w:sz w:val="24"/>
    </w:rPr>
  </w:style>
  <w:style w:type="paragraph" w:styleId="Footer">
    <w:name w:val="footer"/>
    <w:basedOn w:val="Normal"/>
    <w:link w:val="FooterChar"/>
    <w:uiPriority w:val="99"/>
    <w:unhideWhenUsed/>
    <w:rsid w:val="0085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6A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79642">
      <w:bodyDiv w:val="1"/>
      <w:marLeft w:val="0"/>
      <w:marRight w:val="0"/>
      <w:marTop w:val="0"/>
      <w:marBottom w:val="0"/>
      <w:divBdr>
        <w:top w:val="none" w:sz="0" w:space="0" w:color="auto"/>
        <w:left w:val="none" w:sz="0" w:space="0" w:color="auto"/>
        <w:bottom w:val="none" w:sz="0" w:space="0" w:color="auto"/>
        <w:right w:val="none" w:sz="0" w:space="0" w:color="auto"/>
      </w:divBdr>
      <w:divsChild>
        <w:div w:id="932276529">
          <w:marLeft w:val="480"/>
          <w:marRight w:val="0"/>
          <w:marTop w:val="0"/>
          <w:marBottom w:val="0"/>
          <w:divBdr>
            <w:top w:val="none" w:sz="0" w:space="0" w:color="auto"/>
            <w:left w:val="none" w:sz="0" w:space="0" w:color="auto"/>
            <w:bottom w:val="none" w:sz="0" w:space="0" w:color="auto"/>
            <w:right w:val="none" w:sz="0" w:space="0" w:color="auto"/>
          </w:divBdr>
          <w:divsChild>
            <w:div w:id="435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160">
      <w:bodyDiv w:val="1"/>
      <w:marLeft w:val="0"/>
      <w:marRight w:val="0"/>
      <w:marTop w:val="0"/>
      <w:marBottom w:val="0"/>
      <w:divBdr>
        <w:top w:val="none" w:sz="0" w:space="0" w:color="auto"/>
        <w:left w:val="none" w:sz="0" w:space="0" w:color="auto"/>
        <w:bottom w:val="none" w:sz="0" w:space="0" w:color="auto"/>
        <w:right w:val="none" w:sz="0" w:space="0" w:color="auto"/>
      </w:divBdr>
      <w:divsChild>
        <w:div w:id="50857491">
          <w:marLeft w:val="480"/>
          <w:marRight w:val="0"/>
          <w:marTop w:val="0"/>
          <w:marBottom w:val="0"/>
          <w:divBdr>
            <w:top w:val="none" w:sz="0" w:space="0" w:color="auto"/>
            <w:left w:val="none" w:sz="0" w:space="0" w:color="auto"/>
            <w:bottom w:val="none" w:sz="0" w:space="0" w:color="auto"/>
            <w:right w:val="none" w:sz="0" w:space="0" w:color="auto"/>
          </w:divBdr>
          <w:divsChild>
            <w:div w:id="607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083">
      <w:bodyDiv w:val="1"/>
      <w:marLeft w:val="0"/>
      <w:marRight w:val="0"/>
      <w:marTop w:val="0"/>
      <w:marBottom w:val="0"/>
      <w:divBdr>
        <w:top w:val="none" w:sz="0" w:space="0" w:color="auto"/>
        <w:left w:val="none" w:sz="0" w:space="0" w:color="auto"/>
        <w:bottom w:val="none" w:sz="0" w:space="0" w:color="auto"/>
        <w:right w:val="none" w:sz="0" w:space="0" w:color="auto"/>
      </w:divBdr>
      <w:divsChild>
        <w:div w:id="1422331676">
          <w:marLeft w:val="480"/>
          <w:marRight w:val="0"/>
          <w:marTop w:val="0"/>
          <w:marBottom w:val="0"/>
          <w:divBdr>
            <w:top w:val="none" w:sz="0" w:space="0" w:color="auto"/>
            <w:left w:val="none" w:sz="0" w:space="0" w:color="auto"/>
            <w:bottom w:val="none" w:sz="0" w:space="0" w:color="auto"/>
            <w:right w:val="none" w:sz="0" w:space="0" w:color="auto"/>
          </w:divBdr>
          <w:divsChild>
            <w:div w:id="1233079587">
              <w:marLeft w:val="0"/>
              <w:marRight w:val="0"/>
              <w:marTop w:val="0"/>
              <w:marBottom w:val="0"/>
              <w:divBdr>
                <w:top w:val="none" w:sz="0" w:space="0" w:color="auto"/>
                <w:left w:val="none" w:sz="0" w:space="0" w:color="auto"/>
                <w:bottom w:val="none" w:sz="0" w:space="0" w:color="auto"/>
                <w:right w:val="none" w:sz="0" w:space="0" w:color="auto"/>
              </w:divBdr>
            </w:div>
            <w:div w:id="1343507858">
              <w:marLeft w:val="0"/>
              <w:marRight w:val="0"/>
              <w:marTop w:val="0"/>
              <w:marBottom w:val="0"/>
              <w:divBdr>
                <w:top w:val="none" w:sz="0" w:space="0" w:color="auto"/>
                <w:left w:val="none" w:sz="0" w:space="0" w:color="auto"/>
                <w:bottom w:val="none" w:sz="0" w:space="0" w:color="auto"/>
                <w:right w:val="none" w:sz="0" w:space="0" w:color="auto"/>
              </w:divBdr>
            </w:div>
            <w:div w:id="1971786974">
              <w:marLeft w:val="0"/>
              <w:marRight w:val="0"/>
              <w:marTop w:val="0"/>
              <w:marBottom w:val="0"/>
              <w:divBdr>
                <w:top w:val="none" w:sz="0" w:space="0" w:color="auto"/>
                <w:left w:val="none" w:sz="0" w:space="0" w:color="auto"/>
                <w:bottom w:val="none" w:sz="0" w:space="0" w:color="auto"/>
                <w:right w:val="none" w:sz="0" w:space="0" w:color="auto"/>
              </w:divBdr>
            </w:div>
            <w:div w:id="452291091">
              <w:marLeft w:val="0"/>
              <w:marRight w:val="0"/>
              <w:marTop w:val="0"/>
              <w:marBottom w:val="0"/>
              <w:divBdr>
                <w:top w:val="none" w:sz="0" w:space="0" w:color="auto"/>
                <w:left w:val="none" w:sz="0" w:space="0" w:color="auto"/>
                <w:bottom w:val="none" w:sz="0" w:space="0" w:color="auto"/>
                <w:right w:val="none" w:sz="0" w:space="0" w:color="auto"/>
              </w:divBdr>
            </w:div>
            <w:div w:id="268901408">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95280849">
              <w:marLeft w:val="0"/>
              <w:marRight w:val="0"/>
              <w:marTop w:val="0"/>
              <w:marBottom w:val="0"/>
              <w:divBdr>
                <w:top w:val="none" w:sz="0" w:space="0" w:color="auto"/>
                <w:left w:val="none" w:sz="0" w:space="0" w:color="auto"/>
                <w:bottom w:val="none" w:sz="0" w:space="0" w:color="auto"/>
                <w:right w:val="none" w:sz="0" w:space="0" w:color="auto"/>
              </w:divBdr>
            </w:div>
            <w:div w:id="346755443">
              <w:marLeft w:val="0"/>
              <w:marRight w:val="0"/>
              <w:marTop w:val="0"/>
              <w:marBottom w:val="0"/>
              <w:divBdr>
                <w:top w:val="none" w:sz="0" w:space="0" w:color="auto"/>
                <w:left w:val="none" w:sz="0" w:space="0" w:color="auto"/>
                <w:bottom w:val="none" w:sz="0" w:space="0" w:color="auto"/>
                <w:right w:val="none" w:sz="0" w:space="0" w:color="auto"/>
              </w:divBdr>
            </w:div>
            <w:div w:id="96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6510">
      <w:bodyDiv w:val="1"/>
      <w:marLeft w:val="0"/>
      <w:marRight w:val="0"/>
      <w:marTop w:val="0"/>
      <w:marBottom w:val="0"/>
      <w:divBdr>
        <w:top w:val="none" w:sz="0" w:space="0" w:color="auto"/>
        <w:left w:val="none" w:sz="0" w:space="0" w:color="auto"/>
        <w:bottom w:val="none" w:sz="0" w:space="0" w:color="auto"/>
        <w:right w:val="none" w:sz="0" w:space="0" w:color="auto"/>
      </w:divBdr>
      <w:divsChild>
        <w:div w:id="1745029295">
          <w:marLeft w:val="480"/>
          <w:marRight w:val="0"/>
          <w:marTop w:val="0"/>
          <w:marBottom w:val="0"/>
          <w:divBdr>
            <w:top w:val="none" w:sz="0" w:space="0" w:color="auto"/>
            <w:left w:val="none" w:sz="0" w:space="0" w:color="auto"/>
            <w:bottom w:val="none" w:sz="0" w:space="0" w:color="auto"/>
            <w:right w:val="none" w:sz="0" w:space="0" w:color="auto"/>
          </w:divBdr>
          <w:divsChild>
            <w:div w:id="69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147">
      <w:bodyDiv w:val="1"/>
      <w:marLeft w:val="0"/>
      <w:marRight w:val="0"/>
      <w:marTop w:val="0"/>
      <w:marBottom w:val="0"/>
      <w:divBdr>
        <w:top w:val="none" w:sz="0" w:space="0" w:color="auto"/>
        <w:left w:val="none" w:sz="0" w:space="0" w:color="auto"/>
        <w:bottom w:val="none" w:sz="0" w:space="0" w:color="auto"/>
        <w:right w:val="none" w:sz="0" w:space="0" w:color="auto"/>
      </w:divBdr>
      <w:divsChild>
        <w:div w:id="426509987">
          <w:marLeft w:val="480"/>
          <w:marRight w:val="0"/>
          <w:marTop w:val="0"/>
          <w:marBottom w:val="0"/>
          <w:divBdr>
            <w:top w:val="none" w:sz="0" w:space="0" w:color="auto"/>
            <w:left w:val="none" w:sz="0" w:space="0" w:color="auto"/>
            <w:bottom w:val="none" w:sz="0" w:space="0" w:color="auto"/>
            <w:right w:val="none" w:sz="0" w:space="0" w:color="auto"/>
          </w:divBdr>
          <w:divsChild>
            <w:div w:id="1242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808746020">
          <w:marLeft w:val="480"/>
          <w:marRight w:val="0"/>
          <w:marTop w:val="0"/>
          <w:marBottom w:val="0"/>
          <w:divBdr>
            <w:top w:val="none" w:sz="0" w:space="0" w:color="auto"/>
            <w:left w:val="none" w:sz="0" w:space="0" w:color="auto"/>
            <w:bottom w:val="none" w:sz="0" w:space="0" w:color="auto"/>
            <w:right w:val="none" w:sz="0" w:space="0" w:color="auto"/>
          </w:divBdr>
          <w:divsChild>
            <w:div w:id="1166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8">
      <w:bodyDiv w:val="1"/>
      <w:marLeft w:val="0"/>
      <w:marRight w:val="0"/>
      <w:marTop w:val="0"/>
      <w:marBottom w:val="0"/>
      <w:divBdr>
        <w:top w:val="none" w:sz="0" w:space="0" w:color="auto"/>
        <w:left w:val="none" w:sz="0" w:space="0" w:color="auto"/>
        <w:bottom w:val="none" w:sz="0" w:space="0" w:color="auto"/>
        <w:right w:val="none" w:sz="0" w:space="0" w:color="auto"/>
      </w:divBdr>
      <w:divsChild>
        <w:div w:id="2004314834">
          <w:marLeft w:val="480"/>
          <w:marRight w:val="0"/>
          <w:marTop w:val="0"/>
          <w:marBottom w:val="0"/>
          <w:divBdr>
            <w:top w:val="none" w:sz="0" w:space="0" w:color="auto"/>
            <w:left w:val="none" w:sz="0" w:space="0" w:color="auto"/>
            <w:bottom w:val="none" w:sz="0" w:space="0" w:color="auto"/>
            <w:right w:val="none" w:sz="0" w:space="0" w:color="auto"/>
          </w:divBdr>
          <w:divsChild>
            <w:div w:id="1210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748">
      <w:bodyDiv w:val="1"/>
      <w:marLeft w:val="0"/>
      <w:marRight w:val="0"/>
      <w:marTop w:val="0"/>
      <w:marBottom w:val="0"/>
      <w:divBdr>
        <w:top w:val="none" w:sz="0" w:space="0" w:color="auto"/>
        <w:left w:val="none" w:sz="0" w:space="0" w:color="auto"/>
        <w:bottom w:val="none" w:sz="0" w:space="0" w:color="auto"/>
        <w:right w:val="none" w:sz="0" w:space="0" w:color="auto"/>
      </w:divBdr>
      <w:divsChild>
        <w:div w:id="328212687">
          <w:marLeft w:val="480"/>
          <w:marRight w:val="0"/>
          <w:marTop w:val="0"/>
          <w:marBottom w:val="0"/>
          <w:divBdr>
            <w:top w:val="none" w:sz="0" w:space="0" w:color="auto"/>
            <w:left w:val="none" w:sz="0" w:space="0" w:color="auto"/>
            <w:bottom w:val="none" w:sz="0" w:space="0" w:color="auto"/>
            <w:right w:val="none" w:sz="0" w:space="0" w:color="auto"/>
          </w:divBdr>
          <w:divsChild>
            <w:div w:id="771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958">
      <w:bodyDiv w:val="1"/>
      <w:marLeft w:val="0"/>
      <w:marRight w:val="0"/>
      <w:marTop w:val="0"/>
      <w:marBottom w:val="0"/>
      <w:divBdr>
        <w:top w:val="none" w:sz="0" w:space="0" w:color="auto"/>
        <w:left w:val="none" w:sz="0" w:space="0" w:color="auto"/>
        <w:bottom w:val="none" w:sz="0" w:space="0" w:color="auto"/>
        <w:right w:val="none" w:sz="0" w:space="0" w:color="auto"/>
      </w:divBdr>
      <w:divsChild>
        <w:div w:id="322856755">
          <w:marLeft w:val="480"/>
          <w:marRight w:val="0"/>
          <w:marTop w:val="0"/>
          <w:marBottom w:val="0"/>
          <w:divBdr>
            <w:top w:val="none" w:sz="0" w:space="0" w:color="auto"/>
            <w:left w:val="none" w:sz="0" w:space="0" w:color="auto"/>
            <w:bottom w:val="none" w:sz="0" w:space="0" w:color="auto"/>
            <w:right w:val="none" w:sz="0" w:space="0" w:color="auto"/>
          </w:divBdr>
          <w:divsChild>
            <w:div w:id="273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073">
      <w:bodyDiv w:val="1"/>
      <w:marLeft w:val="0"/>
      <w:marRight w:val="0"/>
      <w:marTop w:val="0"/>
      <w:marBottom w:val="0"/>
      <w:divBdr>
        <w:top w:val="none" w:sz="0" w:space="0" w:color="auto"/>
        <w:left w:val="none" w:sz="0" w:space="0" w:color="auto"/>
        <w:bottom w:val="none" w:sz="0" w:space="0" w:color="auto"/>
        <w:right w:val="none" w:sz="0" w:space="0" w:color="auto"/>
      </w:divBdr>
      <w:divsChild>
        <w:div w:id="206529288">
          <w:marLeft w:val="480"/>
          <w:marRight w:val="0"/>
          <w:marTop w:val="0"/>
          <w:marBottom w:val="0"/>
          <w:divBdr>
            <w:top w:val="none" w:sz="0" w:space="0" w:color="auto"/>
            <w:left w:val="none" w:sz="0" w:space="0" w:color="auto"/>
            <w:bottom w:val="none" w:sz="0" w:space="0" w:color="auto"/>
            <w:right w:val="none" w:sz="0" w:space="0" w:color="auto"/>
          </w:divBdr>
          <w:divsChild>
            <w:div w:id="126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63">
          <w:marLeft w:val="480"/>
          <w:marRight w:val="0"/>
          <w:marTop w:val="0"/>
          <w:marBottom w:val="0"/>
          <w:divBdr>
            <w:top w:val="none" w:sz="0" w:space="0" w:color="auto"/>
            <w:left w:val="none" w:sz="0" w:space="0" w:color="auto"/>
            <w:bottom w:val="none" w:sz="0" w:space="0" w:color="auto"/>
            <w:right w:val="none" w:sz="0" w:space="0" w:color="auto"/>
          </w:divBdr>
          <w:divsChild>
            <w:div w:id="123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185">
      <w:bodyDiv w:val="1"/>
      <w:marLeft w:val="0"/>
      <w:marRight w:val="0"/>
      <w:marTop w:val="0"/>
      <w:marBottom w:val="0"/>
      <w:divBdr>
        <w:top w:val="none" w:sz="0" w:space="0" w:color="auto"/>
        <w:left w:val="none" w:sz="0" w:space="0" w:color="auto"/>
        <w:bottom w:val="none" w:sz="0" w:space="0" w:color="auto"/>
        <w:right w:val="none" w:sz="0" w:space="0" w:color="auto"/>
      </w:divBdr>
      <w:divsChild>
        <w:div w:id="584609318">
          <w:marLeft w:val="480"/>
          <w:marRight w:val="0"/>
          <w:marTop w:val="0"/>
          <w:marBottom w:val="0"/>
          <w:divBdr>
            <w:top w:val="none" w:sz="0" w:space="0" w:color="auto"/>
            <w:left w:val="none" w:sz="0" w:space="0" w:color="auto"/>
            <w:bottom w:val="none" w:sz="0" w:space="0" w:color="auto"/>
            <w:right w:val="none" w:sz="0" w:space="0" w:color="auto"/>
          </w:divBdr>
          <w:divsChild>
            <w:div w:id="726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55">
      <w:bodyDiv w:val="1"/>
      <w:marLeft w:val="0"/>
      <w:marRight w:val="0"/>
      <w:marTop w:val="0"/>
      <w:marBottom w:val="0"/>
      <w:divBdr>
        <w:top w:val="none" w:sz="0" w:space="0" w:color="auto"/>
        <w:left w:val="none" w:sz="0" w:space="0" w:color="auto"/>
        <w:bottom w:val="none" w:sz="0" w:space="0" w:color="auto"/>
        <w:right w:val="none" w:sz="0" w:space="0" w:color="auto"/>
      </w:divBdr>
      <w:divsChild>
        <w:div w:id="2143961035">
          <w:marLeft w:val="480"/>
          <w:marRight w:val="0"/>
          <w:marTop w:val="0"/>
          <w:marBottom w:val="0"/>
          <w:divBdr>
            <w:top w:val="none" w:sz="0" w:space="0" w:color="auto"/>
            <w:left w:val="none" w:sz="0" w:space="0" w:color="auto"/>
            <w:bottom w:val="none" w:sz="0" w:space="0" w:color="auto"/>
            <w:right w:val="none" w:sz="0" w:space="0" w:color="auto"/>
          </w:divBdr>
          <w:divsChild>
            <w:div w:id="5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56">
      <w:bodyDiv w:val="1"/>
      <w:marLeft w:val="0"/>
      <w:marRight w:val="0"/>
      <w:marTop w:val="0"/>
      <w:marBottom w:val="0"/>
      <w:divBdr>
        <w:top w:val="none" w:sz="0" w:space="0" w:color="auto"/>
        <w:left w:val="none" w:sz="0" w:space="0" w:color="auto"/>
        <w:bottom w:val="none" w:sz="0" w:space="0" w:color="auto"/>
        <w:right w:val="none" w:sz="0" w:space="0" w:color="auto"/>
      </w:divBdr>
      <w:divsChild>
        <w:div w:id="951325603">
          <w:marLeft w:val="480"/>
          <w:marRight w:val="0"/>
          <w:marTop w:val="0"/>
          <w:marBottom w:val="0"/>
          <w:divBdr>
            <w:top w:val="none" w:sz="0" w:space="0" w:color="auto"/>
            <w:left w:val="none" w:sz="0" w:space="0" w:color="auto"/>
            <w:bottom w:val="none" w:sz="0" w:space="0" w:color="auto"/>
            <w:right w:val="none" w:sz="0" w:space="0" w:color="auto"/>
          </w:divBdr>
          <w:divsChild>
            <w:div w:id="1457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6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85">
          <w:marLeft w:val="480"/>
          <w:marRight w:val="0"/>
          <w:marTop w:val="0"/>
          <w:marBottom w:val="0"/>
          <w:divBdr>
            <w:top w:val="none" w:sz="0" w:space="0" w:color="auto"/>
            <w:left w:val="none" w:sz="0" w:space="0" w:color="auto"/>
            <w:bottom w:val="none" w:sz="0" w:space="0" w:color="auto"/>
            <w:right w:val="none" w:sz="0" w:space="0" w:color="auto"/>
          </w:divBdr>
          <w:divsChild>
            <w:div w:id="1626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52">
          <w:marLeft w:val="480"/>
          <w:marRight w:val="0"/>
          <w:marTop w:val="0"/>
          <w:marBottom w:val="0"/>
          <w:divBdr>
            <w:top w:val="none" w:sz="0" w:space="0" w:color="auto"/>
            <w:left w:val="none" w:sz="0" w:space="0" w:color="auto"/>
            <w:bottom w:val="none" w:sz="0" w:space="0" w:color="auto"/>
            <w:right w:val="none" w:sz="0" w:space="0" w:color="auto"/>
          </w:divBdr>
          <w:divsChild>
            <w:div w:id="870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78">
      <w:bodyDiv w:val="1"/>
      <w:marLeft w:val="0"/>
      <w:marRight w:val="0"/>
      <w:marTop w:val="0"/>
      <w:marBottom w:val="0"/>
      <w:divBdr>
        <w:top w:val="none" w:sz="0" w:space="0" w:color="auto"/>
        <w:left w:val="none" w:sz="0" w:space="0" w:color="auto"/>
        <w:bottom w:val="none" w:sz="0" w:space="0" w:color="auto"/>
        <w:right w:val="none" w:sz="0" w:space="0" w:color="auto"/>
      </w:divBdr>
      <w:divsChild>
        <w:div w:id="1713533399">
          <w:marLeft w:val="480"/>
          <w:marRight w:val="0"/>
          <w:marTop w:val="0"/>
          <w:marBottom w:val="0"/>
          <w:divBdr>
            <w:top w:val="none" w:sz="0" w:space="0" w:color="auto"/>
            <w:left w:val="none" w:sz="0" w:space="0" w:color="auto"/>
            <w:bottom w:val="none" w:sz="0" w:space="0" w:color="auto"/>
            <w:right w:val="none" w:sz="0" w:space="0" w:color="auto"/>
          </w:divBdr>
          <w:divsChild>
            <w:div w:id="1733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gucci-owner-kering-drugmaker-gsk-and-others-are-developing-a-global-standard-on-nature-loss-4c2a7f3b" TargetMode="External"/><Relationship Id="rId13" Type="http://schemas.openxmlformats.org/officeDocument/2006/relationships/hyperlink" Target="https://www.naturemetrics.com/species-detec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gloenvcha.2014.07.009" TargetMode="External"/><Relationship Id="rId17" Type="http://schemas.openxmlformats.org/officeDocument/2006/relationships/hyperlink" Target="https://doi.org/10.1111/conl.12969" TargetMode="External"/><Relationship Id="rId2" Type="http://schemas.openxmlformats.org/officeDocument/2006/relationships/numbering" Target="numbering.xml"/><Relationship Id="rId16" Type="http://schemas.openxmlformats.org/officeDocument/2006/relationships/hyperlink" Target="http://www.teebweb.org/LinkClick.aspx?fileticket=bYhDohL_TuM=&amp;tabid=1278&amp;mid=235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cx9637" TargetMode="External"/><Relationship Id="rId5" Type="http://schemas.openxmlformats.org/officeDocument/2006/relationships/webSettings" Target="webSettings.xml"/><Relationship Id="rId15" Type="http://schemas.openxmlformats.org/officeDocument/2006/relationships/hyperlink" Target="https://www.cdc-biodiversite.fr/publications/global-biodiversity-score-update2021-cahier18/" TargetMode="External"/><Relationship Id="rId10" Type="http://schemas.openxmlformats.org/officeDocument/2006/relationships/hyperlink" Target="https://news.mongabay.com/2022/04/global-biodiversity-is-in-crisis-but-how-bad-is-it-its-complica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sj.com/articles/quantifying-companies-impact-on-forests-oceans-is-a-challenge-11647349201" TargetMode="External"/><Relationship Id="rId14" Type="http://schemas.openxmlformats.org/officeDocument/2006/relationships/hyperlink" Target="https://doi.org/10.1016/j.biocon.2024.11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49F4-ACE6-4C83-870C-5E2BDC38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11</Pages>
  <Words>10270</Words>
  <Characters>58544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70</cp:revision>
  <dcterms:created xsi:type="dcterms:W3CDTF">2024-06-26T14:42:00Z</dcterms:created>
  <dcterms:modified xsi:type="dcterms:W3CDTF">2024-11-01T18:32:00Z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id="JCuyD0YA"/&gt;&lt;style id="http://www.zotero.org/styles/apa" locale="en-US" hasBibliography="1" bibliographyStyleHasBeenSet="1"/&gt;&lt;prefs&gt;&lt;pref name="fieldType" value="Field"/&gt;&lt;/prefs&gt;&lt;/data&gt;</vt:lpwstr>
  </property>
</Properties>
</file>