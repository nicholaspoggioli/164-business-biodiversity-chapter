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776577" w14:textId="77777777" w:rsidR="00EB3A16" w:rsidRDefault="00EB3A16" w:rsidP="00F70ECD">
      <w:pPr>
        <w:spacing w:line="480" w:lineRule="auto"/>
        <w:rPr>
          <w:ins w:id="0" w:author="Nicholas Poggioli" w:date="2024-10-30T12:31:00Z" w16du:dateUtc="2024-10-30T16:31:00Z"/>
        </w:rPr>
      </w:pPr>
    </w:p>
    <w:p w14:paraId="017E851C" w14:textId="77777777" w:rsidR="00F70ECD" w:rsidRDefault="00F70ECD" w:rsidP="00F70ECD">
      <w:pPr>
        <w:spacing w:line="480" w:lineRule="auto"/>
        <w:rPr>
          <w:ins w:id="1" w:author="Nicholas Poggioli" w:date="2024-10-30T12:31:00Z" w16du:dateUtc="2024-10-30T16:31:00Z"/>
        </w:rPr>
        <w:pPrChange w:id="2" w:author="Nicholas Poggioli" w:date="2024-10-30T12:31:00Z" w16du:dateUtc="2024-10-30T16:31:00Z">
          <w:pPr/>
        </w:pPrChange>
      </w:pPr>
    </w:p>
    <w:p w14:paraId="2BAE2330" w14:textId="77777777" w:rsidR="00F70ECD" w:rsidRDefault="00F70ECD" w:rsidP="00F70ECD">
      <w:pPr>
        <w:spacing w:line="480" w:lineRule="auto"/>
        <w:pPrChange w:id="3" w:author="Nicholas Poggioli" w:date="2024-10-30T12:31:00Z" w16du:dateUtc="2024-10-30T16:31:00Z">
          <w:pPr/>
        </w:pPrChange>
      </w:pPr>
    </w:p>
    <w:p w14:paraId="48C1341C" w14:textId="344D0C66" w:rsidR="00F70ECD" w:rsidRDefault="00F70ECD" w:rsidP="00F70ECD">
      <w:pPr>
        <w:spacing w:line="480" w:lineRule="auto"/>
        <w:jc w:val="center"/>
        <w:rPr>
          <w:ins w:id="4" w:author="Nicholas Poggioli" w:date="2024-10-30T12:30:00Z" w16du:dateUtc="2024-10-30T16:30:00Z"/>
        </w:rPr>
        <w:pPrChange w:id="5" w:author="Nicholas Poggioli" w:date="2024-10-30T12:31:00Z" w16du:dateUtc="2024-10-30T16:31:00Z">
          <w:pPr>
            <w:jc w:val="center"/>
          </w:pPr>
        </w:pPrChange>
      </w:pPr>
      <w:ins w:id="6" w:author="Nicholas Poggioli" w:date="2024-10-30T12:29:00Z" w16du:dateUtc="2024-10-30T16:29:00Z">
        <w:r>
          <w:rPr>
            <w:b/>
            <w:bCs/>
          </w:rPr>
          <w:t>Business and Biodiversity</w:t>
        </w:r>
      </w:ins>
    </w:p>
    <w:p w14:paraId="292DB178" w14:textId="77777777" w:rsidR="00F70ECD" w:rsidRDefault="00F70ECD" w:rsidP="00F70ECD">
      <w:pPr>
        <w:spacing w:line="480" w:lineRule="auto"/>
        <w:jc w:val="center"/>
        <w:rPr>
          <w:ins w:id="7" w:author="Nicholas Poggioli" w:date="2024-10-30T12:31:00Z" w16du:dateUtc="2024-10-30T16:31:00Z"/>
        </w:rPr>
        <w:pPrChange w:id="8" w:author="Nicholas Poggioli" w:date="2024-10-30T12:31:00Z" w16du:dateUtc="2024-10-30T16:31:00Z">
          <w:pPr>
            <w:jc w:val="center"/>
          </w:pPr>
        </w:pPrChange>
      </w:pPr>
    </w:p>
    <w:p w14:paraId="14E4C093" w14:textId="007BD1D6" w:rsidR="00F70ECD" w:rsidRDefault="00F70ECD" w:rsidP="00F70ECD">
      <w:pPr>
        <w:spacing w:line="480" w:lineRule="auto"/>
        <w:jc w:val="center"/>
        <w:rPr>
          <w:ins w:id="9" w:author="Nicholas Poggioli" w:date="2024-10-30T12:30:00Z" w16du:dateUtc="2024-10-30T16:30:00Z"/>
        </w:rPr>
      </w:pPr>
      <w:ins w:id="10" w:author="Nicholas Poggioli" w:date="2024-10-30T12:30:00Z" w16du:dateUtc="2024-10-30T16:30:00Z">
        <w:r>
          <w:t>Nicholas</w:t>
        </w:r>
      </w:ins>
      <w:ins w:id="11" w:author="Nicholas Poggioli" w:date="2024-10-30T12:31:00Z" w16du:dateUtc="2024-10-30T16:31:00Z">
        <w:r>
          <w:t xml:space="preserve"> A.</w:t>
        </w:r>
      </w:ins>
      <w:ins w:id="12" w:author="Nicholas Poggioli" w:date="2024-10-30T12:30:00Z" w16du:dateUtc="2024-10-30T16:30:00Z">
        <w:r>
          <w:t xml:space="preserve"> Poggioli</w:t>
        </w:r>
      </w:ins>
    </w:p>
    <w:p w14:paraId="7C84FA04" w14:textId="01782564" w:rsidR="00F70ECD" w:rsidRDefault="00F70ECD" w:rsidP="00F70ECD">
      <w:pPr>
        <w:spacing w:line="480" w:lineRule="auto"/>
        <w:jc w:val="center"/>
        <w:rPr>
          <w:ins w:id="13" w:author="Nicholas Poggioli" w:date="2024-10-30T12:30:00Z" w16du:dateUtc="2024-10-30T16:30:00Z"/>
        </w:rPr>
      </w:pPr>
      <w:ins w:id="14" w:author="Nicholas Poggioli" w:date="2024-10-30T12:30:00Z" w16du:dateUtc="2024-10-30T16:30:00Z">
        <w:r>
          <w:t>Department of Management, Appalachian State University</w:t>
        </w:r>
      </w:ins>
    </w:p>
    <w:p w14:paraId="6BF8A592" w14:textId="77777777" w:rsidR="00F70ECD" w:rsidRDefault="00F70ECD" w:rsidP="00F70ECD">
      <w:pPr>
        <w:spacing w:line="480" w:lineRule="auto"/>
        <w:jc w:val="center"/>
        <w:rPr>
          <w:ins w:id="15" w:author="Nicholas Poggioli" w:date="2024-10-30T12:30:00Z" w16du:dateUtc="2024-10-30T16:30:00Z"/>
        </w:rPr>
      </w:pPr>
    </w:p>
    <w:p w14:paraId="2A8D5DA2" w14:textId="77777777" w:rsidR="00F70ECD" w:rsidRDefault="00F70ECD" w:rsidP="00F70ECD">
      <w:pPr>
        <w:spacing w:line="480" w:lineRule="auto"/>
        <w:jc w:val="center"/>
        <w:rPr>
          <w:ins w:id="16" w:author="Nicholas Poggioli" w:date="2024-10-30T12:30:00Z" w16du:dateUtc="2024-10-30T16:30:00Z"/>
        </w:rPr>
      </w:pPr>
    </w:p>
    <w:p w14:paraId="6A498D84" w14:textId="40FADCCA" w:rsidR="00F70ECD" w:rsidRDefault="00F70ECD" w:rsidP="00F70ECD">
      <w:pPr>
        <w:spacing w:line="480" w:lineRule="auto"/>
        <w:jc w:val="center"/>
        <w:rPr>
          <w:ins w:id="17" w:author="Nicholas Poggioli" w:date="2024-10-30T12:30:00Z" w16du:dateUtc="2024-10-30T16:30:00Z"/>
        </w:rPr>
      </w:pPr>
      <w:ins w:id="18" w:author="Nicholas Poggioli" w:date="2024-10-30T12:30:00Z" w16du:dateUtc="2024-10-30T16:30:00Z">
        <w:r>
          <w:rPr>
            <w:b/>
            <w:bCs/>
          </w:rPr>
          <w:t>Author Note</w:t>
        </w:r>
      </w:ins>
    </w:p>
    <w:p w14:paraId="200B9619" w14:textId="3CF8B9EA" w:rsidR="00F70ECD" w:rsidRDefault="00F70ECD" w:rsidP="00F70ECD">
      <w:pPr>
        <w:spacing w:line="480" w:lineRule="auto"/>
        <w:rPr>
          <w:ins w:id="19" w:author="Nicholas Poggioli" w:date="2024-10-30T12:33:00Z" w16du:dateUtc="2024-10-30T16:33:00Z"/>
        </w:rPr>
      </w:pPr>
      <w:ins w:id="20" w:author="Nicholas Poggioli" w:date="2024-10-30T12:31:00Z" w16du:dateUtc="2024-10-30T16:31:00Z">
        <w:r>
          <w:tab/>
          <w:t>Nicholas A. Poggioli</w:t>
        </w:r>
      </w:ins>
      <w:ins w:id="21" w:author="Nicholas Poggioli" w:date="2024-10-30T12:32:00Z" w16du:dateUtc="2024-10-30T16:32:00Z">
        <w:r>
          <w:t xml:space="preserve"> </w:t>
        </w:r>
      </w:ins>
      <w:ins w:id="22" w:author="Nicholas Poggioli" w:date="2024-10-30T12:33:00Z" w16du:dateUtc="2024-10-30T16:33:00Z">
        <w:r>
          <w:fldChar w:fldCharType="begin"/>
        </w:r>
        <w:r>
          <w:instrText>HYPERLINK "</w:instrText>
        </w:r>
        <w:r w:rsidRPr="00F70ECD">
          <w:instrText>https://orcid.org/0000-0002-0830-9577</w:instrText>
        </w:r>
        <w:r>
          <w:instrText>"</w:instrText>
        </w:r>
        <w:r>
          <w:fldChar w:fldCharType="separate"/>
        </w:r>
        <w:r w:rsidRPr="0061100C">
          <w:rPr>
            <w:rStyle w:val="Hyperlink"/>
          </w:rPr>
          <w:t>https://orcid.org/0000-0002-0830-9577</w:t>
        </w:r>
        <w:r>
          <w:fldChar w:fldCharType="end"/>
        </w:r>
        <w:r>
          <w:t xml:space="preserve"> </w:t>
        </w:r>
      </w:ins>
    </w:p>
    <w:p w14:paraId="468D531E" w14:textId="65DBB618" w:rsidR="00F70ECD" w:rsidRDefault="00F70ECD" w:rsidP="00F70ECD">
      <w:pPr>
        <w:spacing w:line="480" w:lineRule="auto"/>
        <w:rPr>
          <w:ins w:id="23" w:author="Nicholas Poggioli" w:date="2024-10-30T12:33:00Z" w16du:dateUtc="2024-10-30T16:33:00Z"/>
        </w:rPr>
      </w:pPr>
      <w:ins w:id="24" w:author="Nicholas Poggioli" w:date="2024-10-30T12:33:00Z" w16du:dateUtc="2024-10-30T16:33:00Z">
        <w:r>
          <w:tab/>
          <w:t>I have no known conflict of interest to disclose.</w:t>
        </w:r>
      </w:ins>
    </w:p>
    <w:p w14:paraId="5F25FBF9" w14:textId="0AEDBC9E" w:rsidR="00F70ECD" w:rsidRPr="00F70ECD" w:rsidRDefault="00F70ECD" w:rsidP="00F70ECD">
      <w:pPr>
        <w:spacing w:line="480" w:lineRule="auto"/>
        <w:pPrChange w:id="25" w:author="Nicholas Poggioli" w:date="2024-10-30T12:31:00Z" w16du:dateUtc="2024-10-30T16:31:00Z">
          <w:pPr/>
        </w:pPrChange>
      </w:pPr>
      <w:ins w:id="26" w:author="Nicholas Poggioli" w:date="2024-10-30T12:33:00Z" w16du:dateUtc="2024-10-30T16:33:00Z">
        <w:r>
          <w:tab/>
          <w:t xml:space="preserve">Correspondence </w:t>
        </w:r>
      </w:ins>
      <w:ins w:id="27" w:author="Nicholas Poggioli" w:date="2024-10-30T12:34:00Z" w16du:dateUtc="2024-10-30T16:34:00Z">
        <w:r>
          <w:t>concerning this chapter should be addressed to Nicholas A. Poggioli, Appalachian State University Walker College of Business, 416 Howard S</w:t>
        </w:r>
      </w:ins>
      <w:ins w:id="28" w:author="Nicholas Poggioli" w:date="2024-10-30T12:35:00Z" w16du:dateUtc="2024-10-30T16:35:00Z">
        <w:r>
          <w:t>t., Boone, NC 28608. Email: poggiolin@appstate.edu.</w:t>
        </w:r>
      </w:ins>
    </w:p>
    <w:sectPr w:rsidR="00F70ECD" w:rsidRPr="00F70EC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400E37" w14:textId="77777777" w:rsidR="00626AE3" w:rsidRDefault="00626AE3" w:rsidP="00F70ECD">
      <w:pPr>
        <w:spacing w:before="0" w:after="0"/>
      </w:pPr>
      <w:r>
        <w:separator/>
      </w:r>
    </w:p>
  </w:endnote>
  <w:endnote w:type="continuationSeparator" w:id="0">
    <w:p w14:paraId="305EC640" w14:textId="77777777" w:rsidR="00626AE3" w:rsidRDefault="00626AE3" w:rsidP="00F70EC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928F4E" w14:textId="77777777" w:rsidR="00626AE3" w:rsidRDefault="00626AE3" w:rsidP="00F70ECD">
      <w:pPr>
        <w:spacing w:before="0" w:after="0"/>
      </w:pPr>
      <w:r>
        <w:separator/>
      </w:r>
    </w:p>
  </w:footnote>
  <w:footnote w:type="continuationSeparator" w:id="0">
    <w:p w14:paraId="427DA93E" w14:textId="77777777" w:rsidR="00626AE3" w:rsidRDefault="00626AE3" w:rsidP="00F70EC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6585D6" w14:textId="73CA2D9B" w:rsidR="00F70ECD" w:rsidRDefault="00F70ECD">
    <w:pPr>
      <w:pStyle w:val="Header"/>
    </w:pPr>
    <w:r>
      <w:t>BUSINESS AND BIODIVERSITY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AA1C0B"/>
    <w:multiLevelType w:val="multilevel"/>
    <w:tmpl w:val="1854AD8E"/>
    <w:lvl w:ilvl="0">
      <w:start w:val="1"/>
      <w:numFmt w:val="decimal"/>
      <w:pStyle w:val="ListParagraph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0608713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Nicholas Poggioli">
    <w15:presenceInfo w15:providerId="None" w15:userId="Nicholas Poggiol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1EB"/>
    <w:rsid w:val="002C6FC1"/>
    <w:rsid w:val="002C71EB"/>
    <w:rsid w:val="004604FF"/>
    <w:rsid w:val="00626AE3"/>
    <w:rsid w:val="006A1110"/>
    <w:rsid w:val="007A5BC7"/>
    <w:rsid w:val="00C33101"/>
    <w:rsid w:val="00EB3A16"/>
    <w:rsid w:val="00F05798"/>
    <w:rsid w:val="00F7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220D56"/>
  <w15:chartTrackingRefBased/>
  <w15:docId w15:val="{ECE34B99-8732-44DE-BEFE-66CF78EEE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798"/>
    <w:pPr>
      <w:spacing w:before="120" w:after="12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6FC1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71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71E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71E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71E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71E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71E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71EB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71EB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6FC1"/>
    <w:pPr>
      <w:spacing w:after="0"/>
      <w:contextualSpacing/>
      <w:jc w:val="center"/>
    </w:pPr>
    <w:rPr>
      <w:rFonts w:eastAsiaTheme="majorEastAsia" w:cstheme="majorBidi"/>
      <w:b/>
      <w:caps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FC1"/>
    <w:rPr>
      <w:rFonts w:ascii="Times New Roman" w:eastAsiaTheme="majorEastAsia" w:hAnsi="Times New Roman" w:cstheme="majorBidi"/>
      <w:b/>
      <w:caps/>
      <w:spacing w:val="-10"/>
      <w:kern w:val="28"/>
      <w:sz w:val="2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C6FC1"/>
    <w:rPr>
      <w:rFonts w:ascii="Times New Roman" w:eastAsiaTheme="majorEastAsia" w:hAnsi="Times New Roman" w:cstheme="majorBidi"/>
      <w:b/>
      <w:sz w:val="24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7A5BC7"/>
    <w:pPr>
      <w:spacing w:before="200"/>
      <w:ind w:left="720" w:right="720"/>
      <w:jc w:val="both"/>
    </w:pPr>
    <w:rPr>
      <w:sz w:val="20"/>
      <w:szCs w:val="18"/>
    </w:rPr>
  </w:style>
  <w:style w:type="character" w:customStyle="1" w:styleId="QuoteChar">
    <w:name w:val="Quote Char"/>
    <w:basedOn w:val="DefaultParagraphFont"/>
    <w:link w:val="Quote"/>
    <w:uiPriority w:val="29"/>
    <w:rsid w:val="007A5BC7"/>
    <w:rPr>
      <w:rFonts w:ascii="Times New Roman" w:hAnsi="Times New Roman"/>
      <w:sz w:val="20"/>
      <w:szCs w:val="18"/>
    </w:rPr>
  </w:style>
  <w:style w:type="paragraph" w:styleId="ListParagraph">
    <w:name w:val="List Paragraph"/>
    <w:basedOn w:val="Normal"/>
    <w:uiPriority w:val="1"/>
    <w:qFormat/>
    <w:rsid w:val="00F05798"/>
    <w:pPr>
      <w:numPr>
        <w:numId w:val="1"/>
      </w:numPr>
      <w:pBdr>
        <w:top w:val="nil"/>
        <w:left w:val="nil"/>
        <w:bottom w:val="nil"/>
        <w:right w:val="nil"/>
        <w:between w:val="nil"/>
      </w:pBdr>
      <w:spacing w:before="0" w:after="0"/>
    </w:pPr>
    <w:rPr>
      <w:rFonts w:eastAsia="Arial" w:cstheme="majorHAnsi"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71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71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71EB"/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1EB"/>
    <w:rPr>
      <w:rFonts w:eastAsiaTheme="majorEastAsia"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71EB"/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71EB"/>
    <w:rPr>
      <w:rFonts w:eastAsiaTheme="majorEastAsia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71EB"/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71EB"/>
    <w:rPr>
      <w:rFonts w:eastAsiaTheme="majorEastAsia" w:cstheme="majorBidi"/>
      <w:color w:val="272727" w:themeColor="text1" w:themeTint="D8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71E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71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2C71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71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71EB"/>
    <w:rPr>
      <w:rFonts w:ascii="Times New Roman" w:hAnsi="Times New Roman" w:cs="Times New Roman"/>
      <w:i/>
      <w:iCs/>
      <w:color w:val="0F4761" w:themeColor="accent1" w:themeShade="BF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2C71E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70ECD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F70ECD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70ECD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F70ECD"/>
    <w:rPr>
      <w:rFonts w:ascii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F70EC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70EC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E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Poggioli</dc:creator>
  <cp:keywords/>
  <dc:description/>
  <cp:lastModifiedBy>Nicholas Poggioli</cp:lastModifiedBy>
  <cp:revision>2</cp:revision>
  <dcterms:created xsi:type="dcterms:W3CDTF">2024-10-30T16:27:00Z</dcterms:created>
  <dcterms:modified xsi:type="dcterms:W3CDTF">2024-10-30T16:35:00Z</dcterms:modified>
</cp:coreProperties>
</file>